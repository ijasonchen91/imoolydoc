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33" w:rsidRDefault="0099099B">
      <w:pPr>
        <w:pStyle w:val="a8"/>
      </w:pPr>
      <w:r>
        <w:rPr>
          <w:rFonts w:hint="eastAsia"/>
        </w:rPr>
        <w:t>魔力商品数据模型设计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del w:id="0" w:author="User" w:date="2017-06-11T10:03:00Z">
        <w:r>
          <w:rPr>
            <w:rFonts w:hint="eastAsia"/>
          </w:rPr>
          <w:delText>v1.0</w:delText>
        </w:r>
      </w:del>
      <w:ins w:id="1" w:author="User" w:date="2017-06-11T10:04:00Z">
        <w:r>
          <w:rPr>
            <w:rFonts w:hint="eastAsia"/>
          </w:rPr>
          <w:t xml:space="preserve"> </w:t>
        </w:r>
      </w:ins>
      <w:ins w:id="2" w:author="User" w:date="2017-06-11T10:03:00Z">
        <w:r>
          <w:rPr>
            <w:rFonts w:hint="eastAsia"/>
          </w:rPr>
          <w:t>v</w:t>
        </w:r>
      </w:ins>
      <w:ins w:id="3" w:author="User" w:date="2017-06-11T10:04:00Z">
        <w:r>
          <w:rPr>
            <w:rFonts w:hint="eastAsia"/>
          </w:rPr>
          <w:t>1.</w:t>
        </w:r>
      </w:ins>
      <w:r>
        <w:rPr>
          <w:rFonts w:hint="eastAsia"/>
        </w:rPr>
        <w:t xml:space="preserve">2  </w:t>
      </w:r>
      <w:r>
        <w:rPr>
          <w:rFonts w:hint="eastAsia"/>
        </w:rPr>
        <w:t>高光庭</w:t>
      </w:r>
    </w:p>
    <w:p w:rsidR="005C1533" w:rsidRDefault="0099099B">
      <w:pPr>
        <w:pStyle w:val="1"/>
      </w:pPr>
      <w:r>
        <w:rPr>
          <w:rFonts w:hint="eastAsia"/>
        </w:rPr>
        <w:t>前言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>该部分描述的商品模型作为整个魔力系统所有的商品顶层抽象，必须尽量囊括所有商品特性，具备健壮的可扩展性，所有模块的商品都应该直接或间接的从它继承或者实现。</w:t>
      </w:r>
    </w:p>
    <w:p w:rsidR="005C1533" w:rsidRDefault="0099099B">
      <w:pPr>
        <w:pStyle w:val="1"/>
      </w:pPr>
      <w:r>
        <w:rPr>
          <w:rFonts w:hint="eastAsia"/>
        </w:rPr>
        <w:t>模型设计</w:t>
      </w:r>
    </w:p>
    <w:p w:rsidR="005C1533" w:rsidRDefault="0099099B">
      <w:pPr>
        <w:pStyle w:val="2"/>
      </w:pPr>
      <w:r>
        <w:rPr>
          <w:rFonts w:hint="eastAsia"/>
        </w:rPr>
        <w:t>模块划分</w:t>
      </w:r>
    </w:p>
    <w:p w:rsidR="005C1533" w:rsidRDefault="0099099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基础属性</w:t>
      </w:r>
    </w:p>
    <w:p w:rsidR="005C1533" w:rsidRDefault="0099099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价格</w:t>
      </w:r>
    </w:p>
    <w:p w:rsidR="005C1533" w:rsidRDefault="0099099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库存</w:t>
      </w:r>
    </w:p>
    <w:p w:rsidR="005C1533" w:rsidRDefault="0099099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规格</w:t>
      </w:r>
    </w:p>
    <w:p w:rsidR="005C1533" w:rsidRDefault="0099099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SEO</w:t>
      </w:r>
      <w:r>
        <w:rPr>
          <w:rFonts w:hint="eastAsia"/>
        </w:rPr>
        <w:t>相关</w:t>
      </w:r>
    </w:p>
    <w:p w:rsidR="005C1533" w:rsidRDefault="0099099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媒体</w:t>
      </w:r>
    </w:p>
    <w:p w:rsidR="005C1533" w:rsidRDefault="0099099B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扩展属性</w:t>
      </w:r>
    </w:p>
    <w:p w:rsidR="005C1533" w:rsidRDefault="0099099B">
      <w:pPr>
        <w:pStyle w:val="2"/>
      </w:pPr>
      <w:r>
        <w:rPr>
          <w:rFonts w:hint="eastAsia"/>
        </w:rPr>
        <w:t>基础属性</w:t>
      </w:r>
      <w:r>
        <w:rPr>
          <w:rFonts w:hint="eastAsia"/>
        </w:rPr>
        <w:t xml:space="preserve"> </w:t>
      </w:r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 xml:space="preserve">code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“</w:t>
      </w:r>
      <w:bookmarkStart w:id="4" w:name="OLE_LINK3"/>
      <w:bookmarkStart w:id="5" w:name="OLE_LINK4"/>
      <w:r>
        <w:t>4DA6DC74-10FB-4993-AA6E-7192B5D6A720</w:t>
      </w:r>
      <w:bookmarkEnd w:id="4"/>
      <w:bookmarkEnd w:id="5"/>
      <w:r>
        <w:t>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r>
        <w:rPr>
          <w:rFonts w:hint="eastAsia"/>
          <w:color w:val="00B0F0"/>
        </w:rPr>
        <w:t>name</w:t>
      </w:r>
      <w:r>
        <w:rPr>
          <w:rFonts w:hint="eastAsia"/>
        </w:rPr>
        <w:t xml:space="preserve">: </w:t>
      </w:r>
      <w:r>
        <w:t>“</w:t>
      </w:r>
      <w:r>
        <w:t>香港</w:t>
      </w:r>
      <w:r>
        <w:t>Nike</w:t>
      </w:r>
      <w:r>
        <w:t>正品</w:t>
      </w:r>
      <w:r>
        <w:t xml:space="preserve"> ACG</w:t>
      </w:r>
      <w:r>
        <w:t>男鞋耐克跑步鞋男士夏季网面户外运动女鞋沙滩鞋</w:t>
      </w:r>
      <w:r>
        <w:t>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commentRangeStart w:id="6"/>
      <w:r>
        <w:rPr>
          <w:rFonts w:hint="eastAsia"/>
          <w:color w:val="00B0F0"/>
        </w:rPr>
        <w:t>introduce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 xml:space="preserve"> :  </w:t>
      </w:r>
      <w:r>
        <w:t>“</w:t>
      </w:r>
      <w:r>
        <w:rPr>
          <w:rFonts w:hint="eastAsia"/>
        </w:rPr>
        <w:t>HTCD816w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商品编号</w:t>
      </w:r>
      <w:r>
        <w:t>”</w:t>
      </w:r>
      <w:r>
        <w:rPr>
          <w:rFonts w:hint="eastAsia"/>
        </w:rPr>
        <w:t xml:space="preserve"> :  </w:t>
      </w:r>
      <w:r>
        <w:t>“</w:t>
      </w:r>
      <w:r>
        <w:rPr>
          <w:rFonts w:hint="eastAsia"/>
        </w:rPr>
        <w:t>1072876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品牌</w:t>
      </w:r>
      <w:r>
        <w:t>”</w:t>
      </w:r>
      <w:r>
        <w:rPr>
          <w:rFonts w:hint="eastAsia"/>
        </w:rPr>
        <w:t xml:space="preserve"> :  </w:t>
      </w:r>
      <w:r>
        <w:t>“</w:t>
      </w:r>
      <w:r>
        <w:rPr>
          <w:rFonts w:hint="eastAsia"/>
        </w:rPr>
        <w:t>HTC</w:t>
      </w:r>
      <w:r>
        <w:t>”</w:t>
      </w:r>
      <w:r>
        <w:rPr>
          <w:rFonts w:hint="eastAsia"/>
        </w:rPr>
        <w:t xml:space="preserve">, </w:t>
      </w:r>
    </w:p>
    <w:p w:rsidR="005C1533" w:rsidRDefault="0099099B">
      <w:pPr>
        <w:ind w:left="840" w:firstLine="420"/>
      </w:pPr>
      <w:r>
        <w:t>“</w:t>
      </w:r>
      <w:r>
        <w:rPr>
          <w:rFonts w:hint="eastAsia"/>
        </w:rPr>
        <w:t>商品毛重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180.00g</w:t>
      </w:r>
      <w:r>
        <w:t>”</w:t>
      </w:r>
      <w:r>
        <w:rPr>
          <w:rFonts w:hint="eastAsia"/>
        </w:rPr>
        <w:t>],</w:t>
      </w:r>
    </w:p>
    <w:p w:rsidR="005C1533" w:rsidRDefault="0099099B">
      <w:r>
        <w:rPr>
          <w:rFonts w:hint="eastAsia"/>
        </w:rPr>
        <w:tab/>
      </w:r>
      <w:commentRangeStart w:id="7"/>
      <w:proofErr w:type="gramStart"/>
      <w:r>
        <w:rPr>
          <w:rFonts w:hint="eastAsia"/>
          <w:color w:val="00B0F0"/>
        </w:rPr>
        <w:t>position</w:t>
      </w:r>
      <w:commentRangeEnd w:id="7"/>
      <w:proofErr w:type="gramEnd"/>
      <w:r>
        <w:rPr>
          <w:rStyle w:val="aa"/>
        </w:rPr>
        <w:commentReference w:id="7"/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>: 1 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businssId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45e545df5-sd4f14</w:t>
      </w:r>
      <w:r>
        <w:t>”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 xml:space="preserve">classify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[ </w:t>
      </w:r>
      <w:r>
        <w:t>“4DA6DC74-10FB-4993-AA6E-7192B5D6A720”</w:t>
      </w:r>
      <w:r>
        <w:rPr>
          <w:rFonts w:hint="eastAsia"/>
        </w:rPr>
        <w:t>,</w:t>
      </w:r>
      <w:r>
        <w:t>”…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]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  <w:u w:val="single"/>
        </w:rPr>
        <w:t>createtime</w:t>
      </w:r>
      <w:proofErr w:type="spellEnd"/>
      <w:proofErr w:type="gramEnd"/>
      <w:r>
        <w:rPr>
          <w:rFonts w:hint="eastAsia"/>
        </w:rPr>
        <w:t>: 2014-06-08 12:00:00,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publishtime</w:t>
      </w:r>
      <w:proofErr w:type="spellEnd"/>
      <w:proofErr w:type="gramEnd"/>
      <w:r>
        <w:rPr>
          <w:rFonts w:hint="eastAsia"/>
        </w:rPr>
        <w:t>: 2014-06-08 12:00:00,</w:t>
      </w:r>
    </w:p>
    <w:p w:rsidR="005C1533" w:rsidRDefault="0099099B">
      <w:pPr>
        <w:rPr>
          <w:ins w:id="8" w:author="User" w:date="2017-06-11T10:30:00Z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modifytime</w:t>
      </w:r>
      <w:proofErr w:type="spellEnd"/>
      <w:proofErr w:type="gramEnd"/>
      <w:r>
        <w:rPr>
          <w:rFonts w:hint="eastAsia"/>
        </w:rPr>
        <w:t>: 2014-06-08 12:00:00,</w:t>
      </w:r>
    </w:p>
    <w:p w:rsidR="005C1533" w:rsidRDefault="0099099B">
      <w:ins w:id="9" w:author="User" w:date="2017-06-11T10:30:00Z">
        <w:r>
          <w:rPr>
            <w:rFonts w:hint="eastAsia"/>
          </w:rPr>
          <w:tab/>
          <w:t>version</w:t>
        </w:r>
        <w:r>
          <w:rPr>
            <w:rFonts w:hint="eastAsia"/>
          </w:rPr>
          <w:t>：</w:t>
        </w:r>
        <w:r>
          <w:rPr>
            <w:rFonts w:hint="eastAsia"/>
          </w:rPr>
          <w:t>2,</w:t>
        </w:r>
      </w:ins>
    </w:p>
    <w:p w:rsidR="005C1533" w:rsidRDefault="0099099B">
      <w:r>
        <w:rPr>
          <w:rFonts w:hint="eastAsia"/>
        </w:rPr>
        <w:tab/>
      </w:r>
      <w:r>
        <w:t>…</w:t>
      </w:r>
    </w:p>
    <w:p w:rsidR="005C1533" w:rsidRDefault="0099099B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code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编码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唯一标示</w:t>
            </w:r>
          </w:p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name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商品名称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introduce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商品描述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以</w:t>
            </w:r>
            <w:r>
              <w:rPr>
                <w:rFonts w:hint="eastAsia"/>
                <w:color w:val="000000"/>
              </w:rPr>
              <w:t>map</w:t>
            </w:r>
            <w:r>
              <w:rPr>
                <w:rFonts w:hint="eastAsia"/>
                <w:color w:val="000000"/>
              </w:rPr>
              <w:t>的形式存储</w:t>
            </w:r>
          </w:p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position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商品位置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：在库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：在架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businessId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99099B" w:rsidRPr="0099099B" w:rsidTr="0099099B">
        <w:tc>
          <w:tcPr>
            <w:tcW w:w="2840" w:type="dxa"/>
            <w:shd w:val="clear" w:color="auto" w:fill="auto"/>
          </w:tcPr>
          <w:p w:rsidR="0099099B" w:rsidRPr="0099099B" w:rsidRDefault="0099099B" w:rsidP="0099099B">
            <w:proofErr w:type="spellStart"/>
            <w:r>
              <w:rPr>
                <w:rFonts w:hint="eastAsia"/>
              </w:rPr>
              <w:t>briefdescribe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99099B" w:rsidRPr="0099099B" w:rsidRDefault="0099099B" w:rsidP="0099099B">
            <w:r>
              <w:rPr>
                <w:rFonts w:hint="eastAsia"/>
              </w:rPr>
              <w:t>简要描述</w:t>
            </w:r>
          </w:p>
        </w:tc>
        <w:tc>
          <w:tcPr>
            <w:tcW w:w="2841" w:type="dxa"/>
            <w:shd w:val="clear" w:color="auto" w:fill="auto"/>
          </w:tcPr>
          <w:p w:rsidR="0099099B" w:rsidRPr="0099099B" w:rsidRDefault="0099099B" w:rsidP="0099099B"/>
        </w:tc>
      </w:tr>
      <w:tr w:rsidR="0099099B">
        <w:tc>
          <w:tcPr>
            <w:tcW w:w="2840" w:type="dxa"/>
            <w:shd w:val="clear" w:color="auto" w:fill="C0C0C0"/>
          </w:tcPr>
          <w:p w:rsidR="0099099B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goodstype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99099B" w:rsidRDefault="0099099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商品类型</w:t>
            </w:r>
          </w:p>
        </w:tc>
        <w:tc>
          <w:tcPr>
            <w:tcW w:w="2841" w:type="dxa"/>
            <w:shd w:val="clear" w:color="auto" w:fill="C0C0C0"/>
          </w:tcPr>
          <w:p w:rsidR="0099099B" w:rsidRDefault="0099099B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：特殊</w:t>
            </w:r>
          </w:p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classify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分类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单个商品存在多个分类</w:t>
            </w:r>
          </w:p>
        </w:tc>
      </w:tr>
      <w:tr w:rsidR="00DC0F26">
        <w:tc>
          <w:tcPr>
            <w:tcW w:w="2840" w:type="dxa"/>
          </w:tcPr>
          <w:p w:rsidR="00DC0F26" w:rsidRDefault="00DC0F26" w:rsidP="00DC0F26">
            <w:pPr>
              <w:tabs>
                <w:tab w:val="left" w:pos="611"/>
              </w:tabs>
              <w:rPr>
                <w:b/>
                <w:bCs/>
                <w:color w:val="000000"/>
              </w:rPr>
            </w:pPr>
            <w:r>
              <w:rPr>
                <w:rFonts w:ascii="Verdana" w:hAnsi="Verdana" w:cs="Verdana"/>
                <w:color w:val="DFDFBF"/>
                <w:kern w:val="0"/>
                <w:sz w:val="24"/>
                <w:szCs w:val="24"/>
                <w:highlight w:val="black"/>
              </w:rPr>
              <w:t>unit</w:t>
            </w:r>
          </w:p>
        </w:tc>
        <w:tc>
          <w:tcPr>
            <w:tcW w:w="2841" w:type="dxa"/>
          </w:tcPr>
          <w:p w:rsidR="00DC0F26" w:rsidRDefault="00DC0F2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2841" w:type="dxa"/>
          </w:tcPr>
          <w:p w:rsidR="00DC0F26" w:rsidRDefault="00DC0F26">
            <w:pPr>
              <w:rPr>
                <w:color w:val="000000"/>
              </w:rPr>
            </w:pP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bookmarkStart w:id="10" w:name="_GoBack"/>
            <w:bookmarkEnd w:id="10"/>
            <w:proofErr w:type="spellStart"/>
            <w:r>
              <w:rPr>
                <w:rFonts w:hint="eastAsia"/>
                <w:b/>
                <w:bCs/>
                <w:color w:val="000000"/>
              </w:rPr>
              <w:t>createtime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publishtime</w:t>
            </w:r>
            <w:proofErr w:type="spellEnd"/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上次上架时间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针对在</w:t>
            </w:r>
            <w:proofErr w:type="gramStart"/>
            <w:r>
              <w:rPr>
                <w:rFonts w:hint="eastAsia"/>
                <w:color w:val="000000"/>
              </w:rPr>
              <w:t>架商品</w:t>
            </w:r>
            <w:proofErr w:type="gramEnd"/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modifytime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上次修改时间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rPr>
          <w:ins w:id="11" w:author="User" w:date="2017-06-11T10:30:00Z"/>
        </w:trPr>
        <w:tc>
          <w:tcPr>
            <w:tcW w:w="2840" w:type="dxa"/>
          </w:tcPr>
          <w:p w:rsidR="005C1533" w:rsidRDefault="0099099B">
            <w:pPr>
              <w:rPr>
                <w:ins w:id="12" w:author="User" w:date="2017-06-11T10:30:00Z"/>
                <w:b/>
                <w:bCs/>
                <w:color w:val="000000"/>
              </w:rPr>
            </w:pPr>
            <w:ins w:id="13" w:author="User" w:date="2017-06-11T10:30:00Z">
              <w:r>
                <w:rPr>
                  <w:rFonts w:hint="eastAsia"/>
                  <w:b/>
                  <w:bCs/>
                  <w:color w:val="000000"/>
                </w:rPr>
                <w:t>version</w:t>
              </w:r>
            </w:ins>
          </w:p>
        </w:tc>
        <w:tc>
          <w:tcPr>
            <w:tcW w:w="2841" w:type="dxa"/>
          </w:tcPr>
          <w:p w:rsidR="005C1533" w:rsidRDefault="0099099B">
            <w:pPr>
              <w:rPr>
                <w:ins w:id="14" w:author="User" w:date="2017-06-11T10:30:00Z"/>
                <w:color w:val="000000"/>
              </w:rPr>
            </w:pPr>
            <w:ins w:id="15" w:author="User" w:date="2017-06-11T10:30:00Z">
              <w:r>
                <w:rPr>
                  <w:rFonts w:hint="eastAsia"/>
                  <w:color w:val="000000"/>
                </w:rPr>
                <w:t>商品版本</w:t>
              </w:r>
            </w:ins>
          </w:p>
        </w:tc>
        <w:tc>
          <w:tcPr>
            <w:tcW w:w="2841" w:type="dxa"/>
          </w:tcPr>
          <w:p w:rsidR="005C1533" w:rsidRDefault="0099099B">
            <w:pPr>
              <w:rPr>
                <w:ins w:id="16" w:author="User" w:date="2017-06-11T10:30:00Z"/>
                <w:color w:val="000000"/>
              </w:rPr>
            </w:pPr>
            <w:ins w:id="17" w:author="User" w:date="2017-06-11T10:30:00Z">
              <w:r>
                <w:rPr>
                  <w:rFonts w:hint="eastAsia"/>
                  <w:color w:val="000000"/>
                </w:rPr>
                <w:t>针对版本控制，快照</w:t>
              </w:r>
            </w:ins>
          </w:p>
        </w:tc>
      </w:tr>
    </w:tbl>
    <w:p w:rsidR="005C1533" w:rsidRDefault="005C1533"/>
    <w:p w:rsidR="005C1533" w:rsidRDefault="0099099B">
      <w:pPr>
        <w:pStyle w:val="2"/>
        <w:rPr>
          <w:ins w:id="18" w:author="User" w:date="2017-06-11T09:37:00Z"/>
        </w:rPr>
      </w:pPr>
      <w:r>
        <w:rPr>
          <w:rFonts w:hint="eastAsia"/>
        </w:rPr>
        <w:t>规格、库存、价格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</w:t>
      </w:r>
      <w:proofErr w:type="spellEnd"/>
    </w:p>
    <w:p w:rsidR="005C1533" w:rsidRDefault="0099099B">
      <w:pPr>
        <w:rPr>
          <w:ins w:id="19" w:author="User" w:date="2017-06-11T09:38:00Z"/>
        </w:rPr>
      </w:pPr>
      <w:ins w:id="20" w:author="User" w:date="2017-06-11T09:38:00Z">
        <w:r>
          <w:rPr>
            <w:rFonts w:hint="eastAsia"/>
          </w:rPr>
          <w:t>价格</w:t>
        </w:r>
      </w:ins>
      <w:ins w:id="21" w:author="User" w:date="2017-06-11T09:50:00Z">
        <w:r>
          <w:rPr>
            <w:rFonts w:hint="eastAsia"/>
          </w:rPr>
          <w:t xml:space="preserve"> price</w:t>
        </w:r>
      </w:ins>
    </w:p>
    <w:p w:rsidR="005C1533" w:rsidRDefault="0099099B">
      <w:pPr>
        <w:rPr>
          <w:ins w:id="22" w:author="User" w:date="2017-06-11T09:38:00Z"/>
        </w:rPr>
      </w:pPr>
      <w:ins w:id="23" w:author="User" w:date="2017-06-11T09:38:00Z">
        <w:r>
          <w:rPr>
            <w:rFonts w:hint="eastAsia"/>
          </w:rPr>
          <w:t>{</w:t>
        </w:r>
      </w:ins>
    </w:p>
    <w:p w:rsidR="005C1533" w:rsidRDefault="0099099B">
      <w:pPr>
        <w:rPr>
          <w:ins w:id="24" w:author="User" w:date="2017-06-11T09:44:00Z"/>
          <w:strike/>
        </w:rPr>
      </w:pPr>
      <w:ins w:id="25" w:author="User" w:date="2017-06-11T09:38:00Z">
        <w:r>
          <w:rPr>
            <w:rFonts w:hint="eastAsia"/>
          </w:rPr>
          <w:tab/>
        </w:r>
      </w:ins>
      <w:proofErr w:type="gramStart"/>
      <w:ins w:id="26" w:author="User" w:date="2017-06-11T09:43:00Z">
        <w:r>
          <w:rPr>
            <w:rFonts w:ascii="Cambria" w:hAnsi="Cambria"/>
            <w:b/>
            <w:bCs/>
            <w:strike/>
            <w:szCs w:val="32"/>
            <w:rPrChange w:id="27" w:author="User" w:date="2017-06-11T09:43:00Z">
              <w:rPr/>
            </w:rPrChange>
          </w:rPr>
          <w:t xml:space="preserve">title </w:t>
        </w:r>
        <w:r>
          <w:rPr>
            <w:rFonts w:hint="eastAsia"/>
            <w:strike/>
          </w:rPr>
          <w:t>:</w:t>
        </w:r>
        <w:proofErr w:type="gramEnd"/>
        <w:r>
          <w:rPr>
            <w:rFonts w:hint="eastAsia"/>
            <w:strike/>
          </w:rPr>
          <w:t xml:space="preserve"> </w:t>
        </w:r>
        <w:r>
          <w:rPr>
            <w:strike/>
          </w:rPr>
          <w:t>“</w:t>
        </w:r>
        <w:proofErr w:type="spellStart"/>
        <w:r>
          <w:rPr>
            <w:rFonts w:hint="eastAsia"/>
            <w:strike/>
          </w:rPr>
          <w:t>rmb</w:t>
        </w:r>
      </w:ins>
      <w:ins w:id="28" w:author="User" w:date="2017-06-11T09:45:00Z">
        <w:r>
          <w:rPr>
            <w:rFonts w:hint="eastAsia"/>
            <w:strike/>
          </w:rPr>
          <w:t>AndBean</w:t>
        </w:r>
      </w:ins>
      <w:proofErr w:type="spellEnd"/>
      <w:ins w:id="29" w:author="User" w:date="2017-06-11T09:43:00Z">
        <w:r>
          <w:rPr>
            <w:strike/>
          </w:rPr>
          <w:t>”</w:t>
        </w:r>
        <w:r>
          <w:rPr>
            <w:rFonts w:hint="eastAsia"/>
            <w:strike/>
          </w:rPr>
          <w:t>,</w:t>
        </w:r>
      </w:ins>
    </w:p>
    <w:p w:rsidR="005C1533" w:rsidRDefault="0099099B">
      <w:pPr>
        <w:rPr>
          <w:ins w:id="30" w:author="User" w:date="2017-06-11T09:43:00Z"/>
          <w:strike/>
        </w:rPr>
      </w:pPr>
      <w:ins w:id="31" w:author="User" w:date="2017-06-11T09:44:00Z">
        <w:r>
          <w:rPr>
            <w:rFonts w:hint="eastAsia"/>
            <w:strike/>
          </w:rPr>
          <w:tab/>
        </w:r>
      </w:ins>
      <w:proofErr w:type="spellStart"/>
      <w:ins w:id="32" w:author="User" w:date="2017-06-11T09:45:00Z">
        <w:r>
          <w:rPr>
            <w:rFonts w:hint="eastAsia"/>
            <w:strike/>
          </w:rPr>
          <w:t>elemCount</w:t>
        </w:r>
        <w:proofErr w:type="spellEnd"/>
        <w:r>
          <w:rPr>
            <w:rFonts w:hint="eastAsia"/>
            <w:strike/>
          </w:rPr>
          <w:t>：</w:t>
        </w:r>
        <w:r>
          <w:rPr>
            <w:rFonts w:hint="eastAsia"/>
            <w:strike/>
          </w:rPr>
          <w:t>2</w:t>
        </w:r>
      </w:ins>
      <w:ins w:id="33" w:author="User" w:date="2017-06-11T09:46:00Z">
        <w:r>
          <w:rPr>
            <w:rFonts w:hint="eastAsia"/>
            <w:strike/>
          </w:rPr>
          <w:t>,</w:t>
        </w:r>
      </w:ins>
    </w:p>
    <w:p w:rsidR="005C1533" w:rsidRDefault="0099099B">
      <w:pPr>
        <w:rPr>
          <w:strike/>
        </w:rPr>
      </w:pPr>
      <w:ins w:id="34" w:author="User" w:date="2017-06-11T09:43:00Z">
        <w:r>
          <w:rPr>
            <w:rFonts w:hint="eastAsia"/>
            <w:strike/>
          </w:rPr>
          <w:tab/>
        </w:r>
      </w:ins>
      <w:ins w:id="35" w:author="User" w:date="2017-06-11T09:44:00Z">
        <w:r>
          <w:rPr>
            <w:rFonts w:hint="eastAsia"/>
            <w:strike/>
          </w:rPr>
          <w:t>value</w:t>
        </w:r>
        <w:r>
          <w:rPr>
            <w:rFonts w:hint="eastAsia"/>
            <w:strike/>
          </w:rPr>
          <w:t>：</w:t>
        </w:r>
        <w:r>
          <w:rPr>
            <w:rFonts w:hint="eastAsia"/>
            <w:strike/>
          </w:rPr>
          <w:t>[</w:t>
        </w:r>
      </w:ins>
      <w:ins w:id="36" w:author="User" w:date="2017-06-11T09:45:00Z">
        <w:r>
          <w:rPr>
            <w:strike/>
          </w:rPr>
          <w:t>[15.00,14</w:t>
        </w:r>
      </w:ins>
      <w:ins w:id="37" w:author="User" w:date="2017-06-11T09:48:00Z">
        <w:r>
          <w:rPr>
            <w:rFonts w:hint="eastAsia"/>
            <w:strike/>
          </w:rPr>
          <w:t>.00</w:t>
        </w:r>
      </w:ins>
      <w:ins w:id="38" w:author="User" w:date="2017-06-11T09:45:00Z">
        <w:r>
          <w:rPr>
            <w:strike/>
          </w:rPr>
          <w:t>],[15.00,14</w:t>
        </w:r>
      </w:ins>
      <w:ins w:id="39" w:author="User" w:date="2017-06-11T09:48:00Z">
        <w:r>
          <w:rPr>
            <w:rFonts w:hint="eastAsia"/>
            <w:strike/>
          </w:rPr>
          <w:t>.00</w:t>
        </w:r>
      </w:ins>
      <w:ins w:id="40" w:author="User" w:date="2017-06-11T09:45:00Z">
        <w:r>
          <w:rPr>
            <w:strike/>
          </w:rPr>
          <w:t>],[15.00,14</w:t>
        </w:r>
      </w:ins>
      <w:ins w:id="41" w:author="User" w:date="2017-06-11T09:48:00Z">
        <w:r>
          <w:rPr>
            <w:rFonts w:hint="eastAsia"/>
            <w:strike/>
          </w:rPr>
          <w:t>.00</w:t>
        </w:r>
      </w:ins>
      <w:ins w:id="42" w:author="User" w:date="2017-06-11T09:45:00Z">
        <w:r>
          <w:rPr>
            <w:strike/>
          </w:rPr>
          <w:t>],[15.00,14</w:t>
        </w:r>
      </w:ins>
      <w:ins w:id="43" w:author="User" w:date="2017-06-11T09:48:00Z">
        <w:r>
          <w:rPr>
            <w:rFonts w:hint="eastAsia"/>
            <w:strike/>
          </w:rPr>
          <w:t>.00</w:t>
        </w:r>
      </w:ins>
      <w:ins w:id="44" w:author="User" w:date="2017-06-11T09:45:00Z">
        <w:r>
          <w:rPr>
            <w:strike/>
          </w:rPr>
          <w:t>],[15.00,14</w:t>
        </w:r>
      </w:ins>
      <w:ins w:id="45" w:author="User" w:date="2017-06-11T09:48:00Z">
        <w:r>
          <w:rPr>
            <w:rFonts w:hint="eastAsia"/>
            <w:strike/>
          </w:rPr>
          <w:t>.00</w:t>
        </w:r>
      </w:ins>
      <w:ins w:id="46" w:author="User" w:date="2017-06-11T09:45:00Z">
        <w:r>
          <w:rPr>
            <w:strike/>
          </w:rPr>
          <w:t>],[15.00,14</w:t>
        </w:r>
      </w:ins>
      <w:ins w:id="47" w:author="User" w:date="2017-06-11T09:48:00Z">
        <w:r>
          <w:rPr>
            <w:rFonts w:hint="eastAsia"/>
            <w:strike/>
          </w:rPr>
          <w:t>.00</w:t>
        </w:r>
      </w:ins>
      <w:ins w:id="48" w:author="User" w:date="2017-06-11T09:45:00Z">
        <w:r>
          <w:rPr>
            <w:strike/>
          </w:rPr>
          <w:t>],[15.00,14</w:t>
        </w:r>
      </w:ins>
      <w:ins w:id="49" w:author="User" w:date="2017-06-11T09:48:00Z">
        <w:r>
          <w:rPr>
            <w:rFonts w:hint="eastAsia"/>
            <w:strike/>
          </w:rPr>
          <w:t>.00</w:t>
        </w:r>
      </w:ins>
      <w:ins w:id="50" w:author="User" w:date="2017-06-11T09:45:00Z">
        <w:r>
          <w:rPr>
            <w:strike/>
          </w:rPr>
          <w:t>],[15.00,14</w:t>
        </w:r>
      </w:ins>
      <w:ins w:id="51" w:author="User" w:date="2017-06-11T09:48:00Z">
        <w:r>
          <w:rPr>
            <w:rFonts w:hint="eastAsia"/>
            <w:strike/>
          </w:rPr>
          <w:t>.00</w:t>
        </w:r>
      </w:ins>
      <w:ins w:id="52" w:author="User" w:date="2017-06-11T09:45:00Z">
        <w:r>
          <w:rPr>
            <w:strike/>
          </w:rPr>
          <w:t>],[15.00,14</w:t>
        </w:r>
      </w:ins>
      <w:ins w:id="53" w:author="User" w:date="2017-06-11T09:48:00Z">
        <w:r>
          <w:rPr>
            <w:rFonts w:hint="eastAsia"/>
            <w:strike/>
          </w:rPr>
          <w:t>.00</w:t>
        </w:r>
      </w:ins>
      <w:ins w:id="54" w:author="User" w:date="2017-06-11T09:45:00Z">
        <w:r>
          <w:rPr>
            <w:strike/>
          </w:rPr>
          <w:t>],[15.00,14</w:t>
        </w:r>
      </w:ins>
      <w:ins w:id="55" w:author="User" w:date="2017-06-11T09:48:00Z">
        <w:r>
          <w:rPr>
            <w:rFonts w:hint="eastAsia"/>
            <w:strike/>
          </w:rPr>
          <w:t>.00</w:t>
        </w:r>
      </w:ins>
      <w:ins w:id="56" w:author="User" w:date="2017-06-11T09:45:00Z">
        <w:r>
          <w:rPr>
            <w:strike/>
          </w:rPr>
          <w:t>],[15.00,14</w:t>
        </w:r>
      </w:ins>
      <w:ins w:id="57" w:author="User" w:date="2017-06-11T09:48:00Z">
        <w:r>
          <w:rPr>
            <w:rFonts w:hint="eastAsia"/>
            <w:strike/>
          </w:rPr>
          <w:t>.00</w:t>
        </w:r>
      </w:ins>
      <w:ins w:id="58" w:author="User" w:date="2017-06-11T09:45:00Z">
        <w:r>
          <w:rPr>
            <w:strike/>
          </w:rPr>
          <w:t>],[15.00,14</w:t>
        </w:r>
      </w:ins>
      <w:ins w:id="59" w:author="User" w:date="2017-06-11T09:48:00Z">
        <w:r>
          <w:rPr>
            <w:rFonts w:hint="eastAsia"/>
            <w:strike/>
          </w:rPr>
          <w:t>.00</w:t>
        </w:r>
      </w:ins>
      <w:ins w:id="60" w:author="User" w:date="2017-06-11T09:45:00Z">
        <w:r>
          <w:rPr>
            <w:strike/>
          </w:rPr>
          <w:t>],[15.00,14</w:t>
        </w:r>
      </w:ins>
      <w:ins w:id="61" w:author="User" w:date="2017-06-11T09:48:00Z">
        <w:r>
          <w:rPr>
            <w:rFonts w:hint="eastAsia"/>
            <w:strike/>
          </w:rPr>
          <w:t>.00</w:t>
        </w:r>
      </w:ins>
      <w:ins w:id="62" w:author="User" w:date="2017-06-11T09:45:00Z">
        <w:r>
          <w:rPr>
            <w:strike/>
          </w:rPr>
          <w:t>],[15.00,14</w:t>
        </w:r>
      </w:ins>
      <w:ins w:id="63" w:author="User" w:date="2017-06-11T09:48:00Z">
        <w:r>
          <w:rPr>
            <w:rFonts w:hint="eastAsia"/>
            <w:strike/>
          </w:rPr>
          <w:t>.</w:t>
        </w:r>
      </w:ins>
      <w:ins w:id="64" w:author="User" w:date="2017-06-11T09:49:00Z">
        <w:r>
          <w:rPr>
            <w:rFonts w:hint="eastAsia"/>
            <w:strike/>
          </w:rPr>
          <w:t>00</w:t>
        </w:r>
      </w:ins>
      <w:ins w:id="65" w:author="User" w:date="2017-06-11T09:45:00Z">
        <w:r>
          <w:rPr>
            <w:strike/>
          </w:rPr>
          <w:t>],[15.00,14</w:t>
        </w:r>
      </w:ins>
      <w:ins w:id="66" w:author="User" w:date="2017-06-11T09:49:00Z">
        <w:r>
          <w:rPr>
            <w:rFonts w:hint="eastAsia"/>
            <w:strike/>
          </w:rPr>
          <w:t>.00</w:t>
        </w:r>
      </w:ins>
      <w:ins w:id="67" w:author="User" w:date="2017-06-11T09:45:00Z">
        <w:r>
          <w:rPr>
            <w:strike/>
          </w:rPr>
          <w:t>],[15.00,14</w:t>
        </w:r>
      </w:ins>
      <w:ins w:id="68" w:author="User" w:date="2017-06-11T09:49:00Z">
        <w:r>
          <w:rPr>
            <w:rFonts w:hint="eastAsia"/>
            <w:strike/>
          </w:rPr>
          <w:t>.00</w:t>
        </w:r>
      </w:ins>
      <w:ins w:id="69" w:author="User" w:date="2017-06-11T09:45:00Z">
        <w:r>
          <w:rPr>
            <w:strike/>
          </w:rPr>
          <w:t>],[15.00,14</w:t>
        </w:r>
      </w:ins>
      <w:ins w:id="70" w:author="User" w:date="2017-06-11T09:49:00Z">
        <w:r>
          <w:rPr>
            <w:rFonts w:hint="eastAsia"/>
            <w:strike/>
          </w:rPr>
          <w:t>.00</w:t>
        </w:r>
      </w:ins>
      <w:ins w:id="71" w:author="User" w:date="2017-06-11T09:45:00Z">
        <w:r>
          <w:rPr>
            <w:strike/>
          </w:rPr>
          <w:t>],[15.00,14</w:t>
        </w:r>
      </w:ins>
      <w:ins w:id="72" w:author="User" w:date="2017-06-11T09:49:00Z">
        <w:r>
          <w:rPr>
            <w:rFonts w:hint="eastAsia"/>
            <w:strike/>
          </w:rPr>
          <w:t>.00</w:t>
        </w:r>
      </w:ins>
      <w:ins w:id="73" w:author="User" w:date="2017-06-11T09:45:00Z">
        <w:r>
          <w:rPr>
            <w:strike/>
          </w:rPr>
          <w:t>]</w:t>
        </w:r>
      </w:ins>
      <w:ins w:id="74" w:author="User" w:date="2017-06-11T09:44:00Z">
        <w:r>
          <w:rPr>
            <w:rFonts w:hint="eastAsia"/>
            <w:strike/>
          </w:rPr>
          <w:t>]</w:t>
        </w:r>
      </w:ins>
    </w:p>
    <w:p w:rsidR="005C1533" w:rsidRDefault="0099099B">
      <w:pPr>
        <w:ind w:firstLine="420"/>
      </w:pPr>
      <w:r>
        <w:rPr>
          <w:rFonts w:hint="eastAsia"/>
        </w:rPr>
        <w:t>"clear" : [15.00,150.00],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结算价</w:t>
      </w:r>
    </w:p>
    <w:p w:rsidR="005C1533" w:rsidRDefault="0099099B">
      <w:pPr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" :  [...],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市场价</w:t>
      </w:r>
    </w:p>
    <w:p w:rsidR="005C1533" w:rsidRPr="00DC0F26" w:rsidRDefault="0099099B">
      <w:pPr>
        <w:ind w:firstLine="420"/>
        <w:rPr>
          <w:strike/>
        </w:rPr>
      </w:pPr>
      <w:r w:rsidRPr="00DC0F26">
        <w:rPr>
          <w:rFonts w:hint="eastAsia"/>
          <w:strike/>
        </w:rPr>
        <w:t>"</w:t>
      </w:r>
      <w:proofErr w:type="spellStart"/>
      <w:proofErr w:type="gramStart"/>
      <w:r w:rsidRPr="00DC0F26">
        <w:rPr>
          <w:rFonts w:hint="eastAsia"/>
          <w:strike/>
        </w:rPr>
        <w:t>imooly</w:t>
      </w:r>
      <w:proofErr w:type="spellEnd"/>
      <w:proofErr w:type="gramEnd"/>
      <w:r w:rsidRPr="00DC0F26">
        <w:rPr>
          <w:rFonts w:hint="eastAsia"/>
          <w:strike/>
        </w:rPr>
        <w:t>" :  [...],</w:t>
      </w:r>
      <w:r w:rsidRPr="00DC0F26">
        <w:rPr>
          <w:rFonts w:hint="eastAsia"/>
          <w:strike/>
        </w:rPr>
        <w:tab/>
      </w:r>
      <w:r w:rsidRPr="00DC0F26">
        <w:rPr>
          <w:rFonts w:hint="eastAsia"/>
          <w:strike/>
        </w:rPr>
        <w:tab/>
      </w:r>
      <w:r w:rsidRPr="00DC0F26">
        <w:rPr>
          <w:rFonts w:hint="eastAsia"/>
          <w:strike/>
        </w:rPr>
        <w:tab/>
      </w:r>
      <w:r w:rsidRPr="00DC0F26">
        <w:rPr>
          <w:rFonts w:hint="eastAsia"/>
          <w:strike/>
        </w:rPr>
        <w:tab/>
        <w:t>//</w:t>
      </w:r>
      <w:r w:rsidRPr="00DC0F26">
        <w:rPr>
          <w:rFonts w:hint="eastAsia"/>
          <w:strike/>
        </w:rPr>
        <w:t>魔力价</w:t>
      </w:r>
    </w:p>
    <w:p w:rsidR="005C1533" w:rsidRDefault="0099099B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vip-rmb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[...],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会员价</w:t>
      </w:r>
      <w:r>
        <w:rPr>
          <w:rFonts w:hint="eastAsia"/>
        </w:rPr>
        <w:t xml:space="preserve">  </w:t>
      </w:r>
      <w:r>
        <w:rPr>
          <w:rFonts w:hint="eastAsia"/>
        </w:rPr>
        <w:t>人民币部分</w:t>
      </w:r>
    </w:p>
    <w:p w:rsidR="005C1533" w:rsidRPr="00BD0B87" w:rsidRDefault="0099099B">
      <w:pPr>
        <w:ind w:firstLine="420"/>
        <w:rPr>
          <w:ins w:id="75" w:author="User" w:date="2017-06-11T09:38:00Z"/>
          <w:strike/>
        </w:rPr>
      </w:pPr>
      <w:r w:rsidRPr="00BD0B87">
        <w:rPr>
          <w:rFonts w:hint="eastAsia"/>
          <w:strike/>
        </w:rPr>
        <w:t>"</w:t>
      </w:r>
      <w:proofErr w:type="spellStart"/>
      <w:r w:rsidRPr="00BD0B87">
        <w:rPr>
          <w:rFonts w:hint="eastAsia"/>
          <w:strike/>
        </w:rPr>
        <w:t>vip</w:t>
      </w:r>
      <w:proofErr w:type="spellEnd"/>
      <w:r w:rsidRPr="00BD0B87">
        <w:rPr>
          <w:rFonts w:hint="eastAsia"/>
          <w:strike/>
        </w:rPr>
        <w:t>-bean</w:t>
      </w:r>
      <w:proofErr w:type="gramStart"/>
      <w:r w:rsidRPr="00BD0B87">
        <w:rPr>
          <w:rFonts w:hint="eastAsia"/>
          <w:strike/>
        </w:rPr>
        <w:t>" :</w:t>
      </w:r>
      <w:proofErr w:type="gramEnd"/>
      <w:r w:rsidRPr="00BD0B87">
        <w:rPr>
          <w:rFonts w:hint="eastAsia"/>
          <w:strike/>
        </w:rPr>
        <w:t xml:space="preserve"> [...],</w:t>
      </w:r>
      <w:r w:rsidRPr="00BD0B87">
        <w:rPr>
          <w:rFonts w:hint="eastAsia"/>
          <w:strike/>
        </w:rPr>
        <w:tab/>
      </w:r>
      <w:r w:rsidRPr="00BD0B87">
        <w:rPr>
          <w:rFonts w:hint="eastAsia"/>
          <w:strike/>
        </w:rPr>
        <w:tab/>
      </w:r>
      <w:r w:rsidRPr="00BD0B87">
        <w:rPr>
          <w:rFonts w:hint="eastAsia"/>
          <w:strike/>
        </w:rPr>
        <w:tab/>
      </w:r>
      <w:r w:rsidRPr="00BD0B87">
        <w:rPr>
          <w:rFonts w:hint="eastAsia"/>
          <w:strike/>
        </w:rPr>
        <w:tab/>
        <w:t>//</w:t>
      </w:r>
      <w:r w:rsidRPr="00BD0B87">
        <w:rPr>
          <w:rFonts w:hint="eastAsia"/>
          <w:strike/>
        </w:rPr>
        <w:t>会员价</w:t>
      </w:r>
      <w:r w:rsidRPr="00BD0B87">
        <w:rPr>
          <w:rFonts w:hint="eastAsia"/>
          <w:strike/>
        </w:rPr>
        <w:t xml:space="preserve">  </w:t>
      </w:r>
      <w:r w:rsidRPr="00BD0B87">
        <w:rPr>
          <w:rFonts w:hint="eastAsia"/>
          <w:strike/>
        </w:rPr>
        <w:t>魔豆部分</w:t>
      </w:r>
    </w:p>
    <w:p w:rsidR="005C1533" w:rsidRDefault="0099099B">
      <w:pPr>
        <w:rPr>
          <w:ins w:id="76" w:author="User" w:date="2017-06-11T09:38:00Z"/>
        </w:rPr>
      </w:pPr>
      <w:ins w:id="77" w:author="User" w:date="2017-06-11T09:38:00Z">
        <w:r>
          <w:rPr>
            <w:rFonts w:hint="eastAsia"/>
          </w:rPr>
          <w:t>}</w:t>
        </w:r>
      </w:ins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rPr>
          <w:ins w:id="78" w:author="User" w:date="2017-06-11T09:47:00Z"/>
        </w:trPr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ins w:id="79" w:author="User" w:date="2017-06-11T09:47:00Z"/>
              </w:rPr>
            </w:pPr>
            <w:ins w:id="80" w:author="User" w:date="2017-06-11T09:47:00Z">
              <w:r>
                <w:rPr>
                  <w:rFonts w:hint="eastAsia"/>
                </w:rPr>
                <w:t>列</w:t>
              </w:r>
            </w:ins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ins w:id="81" w:author="User" w:date="2017-06-11T09:47:00Z"/>
              </w:rPr>
            </w:pPr>
            <w:ins w:id="82" w:author="User" w:date="2017-06-11T09:47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ins w:id="83" w:author="User" w:date="2017-06-11T09:47:00Z"/>
              </w:rPr>
            </w:pPr>
            <w:ins w:id="84" w:author="User" w:date="2017-06-11T09:47:00Z">
              <w:r>
                <w:rPr>
                  <w:rFonts w:hint="eastAsia"/>
                </w:rPr>
                <w:t>备注</w:t>
              </w:r>
            </w:ins>
          </w:p>
        </w:tc>
      </w:tr>
      <w:tr w:rsidR="005C1533">
        <w:trPr>
          <w:ins w:id="85" w:author="User" w:date="2017-06-11T09:47:00Z"/>
        </w:trPr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ins w:id="86" w:author="User" w:date="2017-06-11T09:47:00Z"/>
              </w:rPr>
            </w:pPr>
            <w:r>
              <w:rPr>
                <w:rFonts w:hint="eastAsia"/>
              </w:rPr>
              <w:t>clear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pPr>
              <w:rPr>
                <w:ins w:id="87" w:author="User" w:date="2017-06-11T09:47:00Z"/>
              </w:rPr>
            </w:pPr>
            <w:r>
              <w:rPr>
                <w:rFonts w:hint="eastAsia"/>
              </w:rPr>
              <w:t>结算价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pPr>
              <w:rPr>
                <w:ins w:id="88" w:author="User" w:date="2017-06-11T09:47:00Z"/>
              </w:rPr>
            </w:pPr>
            <w:r>
              <w:rPr>
                <w:rFonts w:hint="eastAsia"/>
              </w:rPr>
              <w:t>一维数组</w:t>
            </w:r>
          </w:p>
        </w:tc>
      </w:tr>
      <w:tr w:rsidR="005C1533">
        <w:trPr>
          <w:ins w:id="89" w:author="User" w:date="2017-06-11T09:47:00Z"/>
        </w:trPr>
        <w:tc>
          <w:tcPr>
            <w:tcW w:w="2840" w:type="dxa"/>
          </w:tcPr>
          <w:p w:rsidR="005C1533" w:rsidRDefault="0099099B">
            <w:pPr>
              <w:rPr>
                <w:ins w:id="90" w:author="User" w:date="2017-06-11T09:47:00Z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5C1533" w:rsidRDefault="0099099B">
            <w:pPr>
              <w:rPr>
                <w:ins w:id="91" w:author="User" w:date="2017-06-11T09:47:00Z"/>
              </w:rPr>
            </w:pPr>
            <w:r>
              <w:rPr>
                <w:rFonts w:hint="eastAsia"/>
              </w:rPr>
              <w:t>市场价</w:t>
            </w:r>
          </w:p>
        </w:tc>
        <w:tc>
          <w:tcPr>
            <w:tcW w:w="2841" w:type="dxa"/>
          </w:tcPr>
          <w:p w:rsidR="005C1533" w:rsidRDefault="005C1533">
            <w:pPr>
              <w:rPr>
                <w:ins w:id="92" w:author="User" w:date="2017-06-11T09:47:00Z"/>
              </w:rPr>
            </w:pPr>
          </w:p>
        </w:tc>
      </w:tr>
      <w:tr w:rsidR="0099099B">
        <w:tc>
          <w:tcPr>
            <w:tcW w:w="2840" w:type="dxa"/>
          </w:tcPr>
          <w:p w:rsidR="0099099B" w:rsidRDefault="0099099B">
            <w:r>
              <w:rPr>
                <w:rFonts w:hint="eastAsia"/>
              </w:rPr>
              <w:t>discount</w:t>
            </w:r>
          </w:p>
        </w:tc>
        <w:tc>
          <w:tcPr>
            <w:tcW w:w="2841" w:type="dxa"/>
          </w:tcPr>
          <w:p w:rsidR="0099099B" w:rsidRDefault="0099099B">
            <w:r>
              <w:rPr>
                <w:rFonts w:hint="eastAsia"/>
              </w:rPr>
              <w:t>折扣</w:t>
            </w:r>
          </w:p>
        </w:tc>
        <w:tc>
          <w:tcPr>
            <w:tcW w:w="2841" w:type="dxa"/>
          </w:tcPr>
          <w:p w:rsidR="0099099B" w:rsidRDefault="0099099B"/>
        </w:tc>
      </w:tr>
      <w:tr w:rsidR="00DC0F26">
        <w:tc>
          <w:tcPr>
            <w:tcW w:w="2840" w:type="dxa"/>
          </w:tcPr>
          <w:p w:rsidR="00DC0F26" w:rsidRDefault="00282184">
            <w:r>
              <w:rPr>
                <w:rFonts w:ascii="Verdana" w:hAnsi="Verdana" w:cs="Verdana" w:hint="eastAsia"/>
                <w:color w:val="DFDFBF"/>
                <w:kern w:val="0"/>
                <w:sz w:val="24"/>
                <w:szCs w:val="24"/>
                <w:highlight w:val="black"/>
              </w:rPr>
              <w:t>o</w:t>
            </w:r>
            <w:r>
              <w:rPr>
                <w:rFonts w:ascii="Verdana" w:hAnsi="Verdana" w:cs="Verdana"/>
                <w:color w:val="DFDFBF"/>
                <w:kern w:val="0"/>
                <w:sz w:val="24"/>
                <w:szCs w:val="24"/>
                <w:highlight w:val="black"/>
              </w:rPr>
              <w:t>riginal</w:t>
            </w:r>
          </w:p>
        </w:tc>
        <w:tc>
          <w:tcPr>
            <w:tcW w:w="2841" w:type="dxa"/>
          </w:tcPr>
          <w:p w:rsidR="00DC0F26" w:rsidRDefault="00282184">
            <w:r>
              <w:rPr>
                <w:rFonts w:hint="eastAsia"/>
              </w:rPr>
              <w:t>原价</w:t>
            </w:r>
          </w:p>
        </w:tc>
        <w:tc>
          <w:tcPr>
            <w:tcW w:w="2841" w:type="dxa"/>
          </w:tcPr>
          <w:p w:rsidR="00DC0F26" w:rsidRDefault="00DC0F26"/>
        </w:tc>
      </w:tr>
      <w:tr w:rsidR="005C1533" w:rsidRPr="00DC0F26">
        <w:trPr>
          <w:ins w:id="93" w:author="User" w:date="2017-06-11T09:47:00Z"/>
        </w:trPr>
        <w:tc>
          <w:tcPr>
            <w:tcW w:w="2840" w:type="dxa"/>
            <w:shd w:val="clear" w:color="auto" w:fill="C0C0C0"/>
          </w:tcPr>
          <w:p w:rsidR="005C1533" w:rsidRPr="00DC0F26" w:rsidRDefault="0099099B">
            <w:pPr>
              <w:rPr>
                <w:ins w:id="94" w:author="User" w:date="2017-06-11T09:47:00Z"/>
                <w:strike/>
              </w:rPr>
            </w:pPr>
            <w:proofErr w:type="spellStart"/>
            <w:r w:rsidRPr="00DC0F26">
              <w:rPr>
                <w:rFonts w:hint="eastAsia"/>
                <w:strike/>
              </w:rPr>
              <w:t>imooly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Pr="00DC0F26" w:rsidRDefault="0099099B">
            <w:pPr>
              <w:rPr>
                <w:ins w:id="95" w:author="User" w:date="2017-06-11T09:47:00Z"/>
                <w:strike/>
              </w:rPr>
            </w:pPr>
            <w:proofErr w:type="gramStart"/>
            <w:r w:rsidRPr="00DC0F26">
              <w:rPr>
                <w:rFonts w:hint="eastAsia"/>
                <w:strike/>
              </w:rPr>
              <w:t>魔力价</w:t>
            </w:r>
            <w:proofErr w:type="gramEnd"/>
          </w:p>
        </w:tc>
        <w:tc>
          <w:tcPr>
            <w:tcW w:w="2841" w:type="dxa"/>
            <w:shd w:val="clear" w:color="auto" w:fill="C0C0C0"/>
          </w:tcPr>
          <w:p w:rsidR="005C1533" w:rsidRPr="00DC0F26" w:rsidRDefault="005C1533">
            <w:pPr>
              <w:rPr>
                <w:ins w:id="96" w:author="User" w:date="2017-06-11T09:47:00Z"/>
                <w:strike/>
              </w:rPr>
            </w:pP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shd w:val="clear" w:color="FFFFFF" w:fill="D9D9D9"/>
              </w:rPr>
            </w:pPr>
            <w:proofErr w:type="spellStart"/>
            <w:r>
              <w:rPr>
                <w:rFonts w:hint="eastAsia"/>
                <w:shd w:val="clear" w:color="FFFFFF" w:fill="D9D9D9"/>
              </w:rPr>
              <w:t>vip-rmb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pPr>
              <w:rPr>
                <w:shd w:val="clear" w:color="FFFFFF" w:fill="D9D9D9"/>
              </w:rPr>
            </w:pPr>
            <w:r>
              <w:rPr>
                <w:rFonts w:hint="eastAsia"/>
              </w:rPr>
              <w:t>会员价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人民币部分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>
            <w:pPr>
              <w:rPr>
                <w:shd w:val="clear" w:color="FFFFFF" w:fill="D9D9D9"/>
              </w:rPr>
            </w:pP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Pr="00BD0B87" w:rsidRDefault="0099099B">
            <w:pPr>
              <w:rPr>
                <w:strike/>
              </w:rPr>
            </w:pPr>
            <w:proofErr w:type="spellStart"/>
            <w:r w:rsidRPr="00BD0B87">
              <w:rPr>
                <w:rFonts w:hint="eastAsia"/>
                <w:strike/>
              </w:rPr>
              <w:t>vip</w:t>
            </w:r>
            <w:proofErr w:type="spellEnd"/>
            <w:r w:rsidRPr="00BD0B87">
              <w:rPr>
                <w:rFonts w:hint="eastAsia"/>
                <w:strike/>
              </w:rPr>
              <w:t>-bean</w:t>
            </w:r>
          </w:p>
        </w:tc>
        <w:tc>
          <w:tcPr>
            <w:tcW w:w="2841" w:type="dxa"/>
            <w:shd w:val="clear" w:color="auto" w:fill="C0C0C0"/>
          </w:tcPr>
          <w:p w:rsidR="005C1533" w:rsidRPr="00BD0B87" w:rsidRDefault="0099099B">
            <w:pPr>
              <w:rPr>
                <w:strike/>
              </w:rPr>
            </w:pPr>
            <w:r w:rsidRPr="00BD0B87">
              <w:rPr>
                <w:rFonts w:hint="eastAsia"/>
                <w:strike/>
              </w:rPr>
              <w:t>会员价</w:t>
            </w:r>
            <w:r w:rsidRPr="00BD0B87">
              <w:rPr>
                <w:rFonts w:hint="eastAsia"/>
                <w:strike/>
              </w:rPr>
              <w:t xml:space="preserve">  </w:t>
            </w:r>
            <w:proofErr w:type="gramStart"/>
            <w:r w:rsidRPr="00BD0B87">
              <w:rPr>
                <w:rFonts w:hint="eastAsia"/>
                <w:strike/>
              </w:rPr>
              <w:t>魔豆部分</w:t>
            </w:r>
            <w:proofErr w:type="gramEnd"/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</w:tbl>
    <w:p w:rsidR="005C1533" w:rsidRDefault="005C1533">
      <w:pPr>
        <w:rPr>
          <w:ins w:id="97" w:author="User" w:date="2017-06-11T09:51:00Z"/>
        </w:rPr>
      </w:pPr>
    </w:p>
    <w:p w:rsidR="005C1533" w:rsidRDefault="0099099B">
      <w:pPr>
        <w:rPr>
          <w:ins w:id="98" w:author="User" w:date="2017-06-11T09:51:00Z"/>
        </w:rPr>
      </w:pPr>
      <w:ins w:id="99" w:author="User" w:date="2017-06-11T09:51:00Z">
        <w:r>
          <w:rPr>
            <w:rFonts w:hint="eastAsia"/>
          </w:rPr>
          <w:t>价格钩子</w:t>
        </w:r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priceHook</w:t>
        </w:r>
        <w:proofErr w:type="spellEnd"/>
      </w:ins>
    </w:p>
    <w:p w:rsidR="005C1533" w:rsidRDefault="0099099B">
      <w:pPr>
        <w:rPr>
          <w:ins w:id="100" w:author="User" w:date="2017-06-11T09:51:00Z"/>
        </w:rPr>
      </w:pPr>
      <w:ins w:id="101" w:author="User" w:date="2017-06-11T09:51:00Z">
        <w:r>
          <w:rPr>
            <w:rFonts w:hint="eastAsia"/>
          </w:rPr>
          <w:t>{</w:t>
        </w:r>
      </w:ins>
    </w:p>
    <w:p w:rsidR="005C1533" w:rsidRDefault="0099099B">
      <w:pPr>
        <w:rPr>
          <w:ins w:id="102" w:author="User" w:date="2017-06-11T09:52:00Z"/>
        </w:rPr>
      </w:pPr>
      <w:ins w:id="103" w:author="User" w:date="2017-06-11T09:51:00Z">
        <w:r>
          <w:rPr>
            <w:rFonts w:hint="eastAsia"/>
          </w:rPr>
          <w:tab/>
        </w:r>
      </w:ins>
      <w:proofErr w:type="spellStart"/>
      <w:ins w:id="104" w:author="User" w:date="2017-06-11T09:52:00Z">
        <w:r>
          <w:rPr>
            <w:rFonts w:hint="eastAsia"/>
          </w:rPr>
          <w:t>startTime</w:t>
        </w:r>
        <w:proofErr w:type="spellEnd"/>
        <w:r>
          <w:rPr>
            <w:rFonts w:hint="eastAsia"/>
          </w:rPr>
          <w:t>：</w:t>
        </w:r>
        <w:r>
          <w:rPr>
            <w:rFonts w:hint="eastAsia"/>
          </w:rPr>
          <w:t>2014-05-06 00:00:00,</w:t>
        </w:r>
      </w:ins>
    </w:p>
    <w:p w:rsidR="005C1533" w:rsidRDefault="0099099B">
      <w:pPr>
        <w:rPr>
          <w:ins w:id="105" w:author="User" w:date="2017-06-11T09:53:00Z"/>
        </w:rPr>
      </w:pPr>
      <w:ins w:id="106" w:author="User" w:date="2017-06-11T09:52:00Z">
        <w:r>
          <w:rPr>
            <w:rFonts w:hint="eastAsia"/>
          </w:rPr>
          <w:lastRenderedPageBreak/>
          <w:tab/>
        </w:r>
        <w:proofErr w:type="spellStart"/>
        <w:r>
          <w:rPr>
            <w:rFonts w:hint="eastAsia"/>
          </w:rPr>
          <w:t>endTime</w:t>
        </w:r>
        <w:proofErr w:type="spellEnd"/>
        <w:r>
          <w:rPr>
            <w:rFonts w:hint="eastAsia"/>
          </w:rPr>
          <w:t>：</w:t>
        </w:r>
        <w:r>
          <w:rPr>
            <w:rFonts w:hint="eastAsia"/>
          </w:rPr>
          <w:t>2014</w:t>
        </w:r>
      </w:ins>
      <w:ins w:id="107" w:author="User" w:date="2017-06-11T09:53:00Z">
        <w:r>
          <w:rPr>
            <w:rFonts w:hint="eastAsia"/>
          </w:rPr>
          <w:t>-05-07 00:00:00,</w:t>
        </w:r>
      </w:ins>
    </w:p>
    <w:p w:rsidR="005C1533" w:rsidRDefault="0099099B">
      <w:ins w:id="108" w:author="User" w:date="2017-06-11T09:53:00Z">
        <w:r>
          <w:rPr>
            <w:rFonts w:hint="eastAsia"/>
          </w:rPr>
          <w:tab/>
        </w:r>
        <w:proofErr w:type="gramStart"/>
        <w:r>
          <w:rPr>
            <w:rFonts w:hint="eastAsia"/>
          </w:rPr>
          <w:t>price</w:t>
        </w:r>
      </w:ins>
      <w:ins w:id="109" w:author="User" w:date="2017-06-11T09:54:00Z">
        <w:r>
          <w:rPr>
            <w:rFonts w:hint="eastAsia"/>
          </w:rPr>
          <w:t xml:space="preserve"> :</w:t>
        </w:r>
        <w:proofErr w:type="gramEnd"/>
        <w:r>
          <w:rPr>
            <w:rFonts w:hint="eastAsia"/>
          </w:rPr>
          <w:t xml:space="preserve"> </w:t>
        </w:r>
      </w:ins>
      <w:r>
        <w:rPr>
          <w:rFonts w:hint="eastAsia"/>
        </w:rPr>
        <w:t>{</w:t>
      </w:r>
    </w:p>
    <w:p w:rsidR="005C1533" w:rsidRDefault="0099099B">
      <w:pPr>
        <w:ind w:firstLine="420"/>
        <w:rPr>
          <w:ins w:id="110" w:author="User" w:date="2017-06-11T09:51:00Z"/>
        </w:rPr>
      </w:pPr>
      <w:r>
        <w:rPr>
          <w:rFonts w:hint="eastAsia"/>
        </w:rPr>
        <w:t>}</w:t>
      </w:r>
    </w:p>
    <w:p w:rsidR="005C1533" w:rsidRDefault="0099099B">
      <w:pPr>
        <w:rPr>
          <w:ins w:id="111" w:author="User" w:date="2017-06-11T09:53:00Z"/>
        </w:rPr>
      </w:pPr>
      <w:ins w:id="112" w:author="User" w:date="2017-06-11T09:51:00Z">
        <w:r>
          <w:rPr>
            <w:rFonts w:hint="eastAsia"/>
          </w:rPr>
          <w:t>}</w:t>
        </w:r>
      </w:ins>
    </w:p>
    <w:p w:rsidR="005C1533" w:rsidRDefault="0099099B">
      <w:pPr>
        <w:rPr>
          <w:ins w:id="113" w:author="User" w:date="2017-06-11T09:51:00Z"/>
        </w:rPr>
      </w:pPr>
      <w:ins w:id="114" w:author="User" w:date="2017-06-11T09:53:00Z">
        <w:r>
          <w:rPr>
            <w:rFonts w:hint="eastAsia"/>
          </w:rPr>
          <w:t>价格钩子主要针对在特定时间可能会</w:t>
        </w:r>
      </w:ins>
      <w:ins w:id="115" w:author="User" w:date="2017-06-11T09:54:00Z">
        <w:r>
          <w:rPr>
            <w:rFonts w:hint="eastAsia"/>
          </w:rPr>
          <w:t>存在一些的折扣价格进行设计</w:t>
        </w:r>
      </w:ins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rPr>
          <w:ins w:id="116" w:author="User" w:date="2017-06-11T10:05:00Z"/>
        </w:trPr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ins w:id="117" w:author="User" w:date="2017-06-11T10:05:00Z"/>
              </w:rPr>
            </w:pPr>
            <w:ins w:id="118" w:author="User" w:date="2017-06-11T10:05:00Z">
              <w:r>
                <w:rPr>
                  <w:rFonts w:hint="eastAsia"/>
                </w:rPr>
                <w:t>列</w:t>
              </w:r>
            </w:ins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ins w:id="119" w:author="User" w:date="2017-06-11T10:05:00Z"/>
              </w:rPr>
            </w:pPr>
            <w:ins w:id="120" w:author="User" w:date="2017-06-11T10:05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ins w:id="121" w:author="User" w:date="2017-06-11T10:05:00Z"/>
              </w:rPr>
            </w:pPr>
            <w:ins w:id="122" w:author="User" w:date="2017-06-11T10:05:00Z">
              <w:r>
                <w:rPr>
                  <w:rFonts w:hint="eastAsia"/>
                </w:rPr>
                <w:t>备注</w:t>
              </w:r>
            </w:ins>
          </w:p>
        </w:tc>
      </w:tr>
      <w:tr w:rsidR="005C1533">
        <w:trPr>
          <w:ins w:id="123" w:author="User" w:date="2017-06-11T10:05:00Z"/>
        </w:trPr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ins w:id="124" w:author="User" w:date="2017-06-11T10:05:00Z"/>
              </w:rPr>
            </w:pPr>
            <w:proofErr w:type="spellStart"/>
            <w:ins w:id="125" w:author="User" w:date="2017-06-11T10:05:00Z">
              <w:r>
                <w:rPr>
                  <w:rFonts w:hint="eastAsia"/>
                </w:rPr>
                <w:t>startTime</w:t>
              </w:r>
              <w:proofErr w:type="spellEnd"/>
            </w:ins>
          </w:p>
        </w:tc>
        <w:tc>
          <w:tcPr>
            <w:tcW w:w="2841" w:type="dxa"/>
            <w:shd w:val="clear" w:color="auto" w:fill="C0C0C0"/>
          </w:tcPr>
          <w:p w:rsidR="005C1533" w:rsidRDefault="0099099B">
            <w:pPr>
              <w:rPr>
                <w:ins w:id="126" w:author="User" w:date="2017-06-11T10:05:00Z"/>
              </w:rPr>
            </w:pPr>
            <w:ins w:id="127" w:author="User" w:date="2017-06-11T10:05:00Z">
              <w:r>
                <w:rPr>
                  <w:rFonts w:hint="eastAsia"/>
                </w:rPr>
                <w:t>价格执行的开始时间</w:t>
              </w:r>
            </w:ins>
          </w:p>
        </w:tc>
        <w:tc>
          <w:tcPr>
            <w:tcW w:w="2841" w:type="dxa"/>
            <w:shd w:val="clear" w:color="auto" w:fill="C0C0C0"/>
          </w:tcPr>
          <w:p w:rsidR="005C1533" w:rsidRDefault="005C1533">
            <w:pPr>
              <w:rPr>
                <w:ins w:id="128" w:author="User" w:date="2017-06-11T10:05:00Z"/>
              </w:rPr>
            </w:pPr>
          </w:p>
        </w:tc>
      </w:tr>
      <w:tr w:rsidR="005C1533">
        <w:trPr>
          <w:ins w:id="129" w:author="User" w:date="2017-06-11T10:05:00Z"/>
        </w:trPr>
        <w:tc>
          <w:tcPr>
            <w:tcW w:w="2840" w:type="dxa"/>
          </w:tcPr>
          <w:p w:rsidR="005C1533" w:rsidRDefault="0099099B">
            <w:pPr>
              <w:rPr>
                <w:ins w:id="130" w:author="User" w:date="2017-06-11T10:05:00Z"/>
              </w:rPr>
            </w:pPr>
            <w:proofErr w:type="spellStart"/>
            <w:ins w:id="131" w:author="User" w:date="2017-06-11T10:05:00Z">
              <w:r>
                <w:rPr>
                  <w:rFonts w:hint="eastAsia"/>
                </w:rPr>
                <w:t>endTime</w:t>
              </w:r>
              <w:proofErr w:type="spellEnd"/>
            </w:ins>
          </w:p>
        </w:tc>
        <w:tc>
          <w:tcPr>
            <w:tcW w:w="2841" w:type="dxa"/>
          </w:tcPr>
          <w:p w:rsidR="005C1533" w:rsidRDefault="0099099B">
            <w:pPr>
              <w:rPr>
                <w:ins w:id="132" w:author="User" w:date="2017-06-11T10:05:00Z"/>
              </w:rPr>
            </w:pPr>
            <w:ins w:id="133" w:author="User" w:date="2017-06-11T10:05:00Z">
              <w:r>
                <w:rPr>
                  <w:rFonts w:hint="eastAsia"/>
                </w:rPr>
                <w:t>价格执行的结束</w:t>
              </w:r>
            </w:ins>
            <w:ins w:id="134" w:author="User" w:date="2017-06-11T10:06:00Z">
              <w:r>
                <w:rPr>
                  <w:rFonts w:hint="eastAsia"/>
                </w:rPr>
                <w:t>时间</w:t>
              </w:r>
            </w:ins>
          </w:p>
        </w:tc>
        <w:tc>
          <w:tcPr>
            <w:tcW w:w="2841" w:type="dxa"/>
          </w:tcPr>
          <w:p w:rsidR="005C1533" w:rsidRDefault="005C1533">
            <w:pPr>
              <w:rPr>
                <w:ins w:id="135" w:author="User" w:date="2017-06-11T10:05:00Z"/>
              </w:rPr>
            </w:pPr>
          </w:p>
        </w:tc>
      </w:tr>
      <w:tr w:rsidR="005C1533">
        <w:trPr>
          <w:ins w:id="136" w:author="User" w:date="2017-06-11T10:05:00Z"/>
        </w:trPr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ins w:id="137" w:author="User" w:date="2017-06-11T10:05:00Z"/>
              </w:rPr>
            </w:pPr>
            <w:ins w:id="138" w:author="User" w:date="2017-06-11T10:06:00Z">
              <w:r>
                <w:rPr>
                  <w:rFonts w:hint="eastAsia"/>
                </w:rPr>
                <w:t>price</w:t>
              </w:r>
            </w:ins>
          </w:p>
        </w:tc>
        <w:tc>
          <w:tcPr>
            <w:tcW w:w="2841" w:type="dxa"/>
            <w:shd w:val="clear" w:color="auto" w:fill="C0C0C0"/>
          </w:tcPr>
          <w:p w:rsidR="005C1533" w:rsidRDefault="0099099B">
            <w:pPr>
              <w:rPr>
                <w:ins w:id="139" w:author="User" w:date="2017-06-11T10:05:00Z"/>
              </w:rPr>
            </w:pPr>
            <w:ins w:id="140" w:author="User" w:date="2017-06-11T10:06:00Z">
              <w:r>
                <w:rPr>
                  <w:rFonts w:hint="eastAsia"/>
                </w:rPr>
                <w:t>价格</w:t>
              </w:r>
            </w:ins>
          </w:p>
        </w:tc>
        <w:tc>
          <w:tcPr>
            <w:tcW w:w="2841" w:type="dxa"/>
            <w:shd w:val="clear" w:color="auto" w:fill="C0C0C0"/>
          </w:tcPr>
          <w:p w:rsidR="005C1533" w:rsidRDefault="005C1533">
            <w:pPr>
              <w:rPr>
                <w:ins w:id="141" w:author="User" w:date="2017-06-11T10:05:00Z"/>
              </w:rPr>
            </w:pPr>
          </w:p>
        </w:tc>
      </w:tr>
    </w:tbl>
    <w:p w:rsidR="005C1533" w:rsidRDefault="005C1533"/>
    <w:p w:rsidR="005C1533" w:rsidRDefault="0099099B">
      <w:r>
        <w:rPr>
          <w:rFonts w:hint="eastAsia"/>
        </w:rPr>
        <w:t>以手机推导</w:t>
      </w:r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bookmarkStart w:id="142" w:name="OLE_LINK5"/>
      <w:bookmarkStart w:id="143" w:name="OLE_LINK6"/>
      <w:proofErr w:type="gramStart"/>
      <w:r>
        <w:rPr>
          <w:rFonts w:hint="eastAsia"/>
          <w:color w:val="00B0F0"/>
        </w:rPr>
        <w:t xml:space="preserve">spec </w:t>
      </w:r>
      <w:bookmarkEnd w:id="142"/>
      <w:bookmarkEnd w:id="143"/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{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颜色</w:t>
      </w:r>
      <w:r>
        <w:t>”</w:t>
      </w:r>
      <w:r>
        <w:rPr>
          <w:rFonts w:hint="eastAsia"/>
        </w:rPr>
        <w:t xml:space="preserve"> :  [</w:t>
      </w:r>
      <w:r>
        <w:t>“</w:t>
      </w:r>
      <w:r>
        <w:rPr>
          <w:rFonts w:hint="eastAsia"/>
        </w:rPr>
        <w:t>土豪金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天空蓝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火热红</w:t>
      </w:r>
      <w:r>
        <w:t>”</w:t>
      </w:r>
      <w:r>
        <w:rPr>
          <w:rFonts w:hint="eastAsia"/>
        </w:rPr>
        <w:t>],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运营商</w:t>
      </w:r>
      <w:r>
        <w:t>”</w:t>
      </w:r>
      <w:r>
        <w:rPr>
          <w:rFonts w:hint="eastAsia"/>
        </w:rPr>
        <w:t xml:space="preserve"> :  [</w:t>
      </w:r>
      <w:r>
        <w:t>“</w:t>
      </w:r>
      <w:r>
        <w:rPr>
          <w:rFonts w:hint="eastAsia"/>
        </w:rPr>
        <w:t>中国移动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中国联通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中国电信</w:t>
      </w:r>
      <w:r>
        <w:t>”</w:t>
      </w:r>
      <w:r>
        <w:rPr>
          <w:rFonts w:hint="eastAsia"/>
        </w:rPr>
        <w:t>],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机身存储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[</w:t>
      </w:r>
      <w:r>
        <w:t>“</w:t>
      </w:r>
      <w:r>
        <w:rPr>
          <w:rFonts w:hint="eastAsia"/>
        </w:rPr>
        <w:t>16G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32G</w:t>
      </w:r>
      <w:r>
        <w:t>”</w:t>
      </w:r>
      <w:r>
        <w:rPr>
          <w:rFonts w:hint="eastAsia"/>
        </w:rPr>
        <w:t>]</w:t>
      </w:r>
    </w:p>
    <w:p w:rsidR="005C1533" w:rsidRDefault="0099099B">
      <w:pPr>
        <w:ind w:left="840" w:firstLine="420"/>
      </w:pPr>
      <w:r>
        <w:rPr>
          <w:rFonts w:hint="eastAsia"/>
        </w:rPr>
        <w:t>},</w:t>
      </w:r>
    </w:p>
    <w:p w:rsidR="005C1533" w:rsidRDefault="0099099B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S</w:t>
      </w:r>
    </w:p>
    <w:p w:rsidR="005C1533" w:rsidRDefault="0099099B">
      <w:r>
        <w:rPr>
          <w:rFonts w:hint="eastAsia"/>
          <w:color w:val="00B0F0"/>
        </w:rPr>
        <w:t>tock</w:t>
      </w:r>
      <w:r>
        <w:rPr>
          <w:rFonts w:hint="eastAsia"/>
        </w:rPr>
        <w:t>：</w:t>
      </w:r>
      <w:r>
        <w:rPr>
          <w:rFonts w:hint="eastAsia"/>
        </w:rPr>
        <w:tab/>
        <w:t>[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ins w:id="144" w:author="User" w:date="2017-06-11T00:22:00Z">
        <w:r>
          <w:t>12,15,21,34,15,23,21,34,15,23,65,34,21,34,15,23,65,</w:t>
        </w:r>
      </w:ins>
      <w:r>
        <w:commentReference w:id="145"/>
      </w:r>
    </w:p>
    <w:p w:rsidR="005C1533" w:rsidRDefault="0099099B">
      <w:pPr>
        <w:ind w:left="840" w:firstLine="420"/>
        <w:rPr>
          <w:ins w:id="146" w:author="User" w:date="2017-06-11T09:55:00Z"/>
        </w:rPr>
      </w:pPr>
      <w:r>
        <w:rPr>
          <w:rFonts w:hint="eastAsia"/>
        </w:rPr>
        <w:t>],</w:t>
      </w:r>
    </w:p>
    <w:p w:rsidR="005C1533" w:rsidRDefault="0099099B">
      <w:proofErr w:type="gramStart"/>
      <w:r>
        <w:rPr>
          <w:rFonts w:hint="eastAsia"/>
        </w:rPr>
        <w:t>Sales :</w:t>
      </w:r>
      <w:proofErr w:type="gramEnd"/>
      <w:r>
        <w:rPr>
          <w:rFonts w:hint="eastAsia"/>
        </w:rPr>
        <w:t xml:space="preserve"> {</w:t>
      </w:r>
    </w:p>
    <w:p w:rsidR="005C1533" w:rsidRDefault="0099099B">
      <w:pPr>
        <w:ind w:left="420" w:firstLine="420"/>
      </w:pPr>
      <w:r>
        <w:rPr>
          <w:rFonts w:hint="eastAsia"/>
        </w:rPr>
        <w:t>1,2,3,4,5,6,7,8,9,10,11,12,13,14,15,16,17,18</w:t>
      </w:r>
    </w:p>
    <w:p w:rsidR="005C1533" w:rsidRDefault="0099099B">
      <w:pPr>
        <w:ind w:firstLine="420"/>
      </w:pPr>
      <w:r>
        <w:rPr>
          <w:rFonts w:hint="eastAsia"/>
        </w:rPr>
        <w:t>},</w:t>
      </w:r>
    </w:p>
    <w:p w:rsidR="005C1533" w:rsidRDefault="0099099B">
      <w:proofErr w:type="spellStart"/>
      <w:ins w:id="147" w:author="User" w:date="2017-06-11T09:55:00Z">
        <w:r>
          <w:rPr>
            <w:rFonts w:hint="eastAsia"/>
            <w:color w:val="00B0F0"/>
          </w:rPr>
          <w:t>priceHook</w:t>
        </w:r>
        <w:proofErr w:type="spellEnd"/>
        <w:r>
          <w:rPr>
            <w:rFonts w:hint="eastAsia"/>
          </w:rPr>
          <w:t>：</w:t>
        </w:r>
        <w:r>
          <w:rPr>
            <w:rFonts w:hint="eastAsia"/>
          </w:rPr>
          <w:t>[priceHook1</w:t>
        </w:r>
        <w:proofErr w:type="gramStart"/>
        <w:r>
          <w:rPr>
            <w:rFonts w:hint="eastAsia"/>
          </w:rPr>
          <w:t>,priceHook2</w:t>
        </w:r>
        <w:proofErr w:type="gramEnd"/>
        <w:r>
          <w:rPr>
            <w:rFonts w:hint="eastAsia"/>
          </w:rPr>
          <w:t>]</w:t>
        </w:r>
      </w:ins>
      <w:r>
        <w:rPr>
          <w:rFonts w:hint="eastAsia"/>
        </w:rPr>
        <w:t>,</w:t>
      </w:r>
    </w:p>
    <w:p w:rsidR="005C1533" w:rsidRDefault="0099099B">
      <w:pPr>
        <w:rPr>
          <w:rStyle w:val="aa"/>
        </w:rPr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  <w:r>
        <w:rPr>
          <w:rStyle w:val="aa"/>
          <w:rFonts w:hint="eastAsia"/>
        </w:rPr>
        <w:t xml:space="preserve"> {</w:t>
      </w:r>
    </w:p>
    <w:p w:rsidR="005C1533" w:rsidRDefault="0099099B">
      <w:pPr>
        <w:ind w:firstLine="420"/>
      </w:pPr>
      <w:r>
        <w:rPr>
          <w:rFonts w:hint="eastAsia"/>
        </w:rPr>
        <w:t>"clear" : [15.00,150.00,3.00,4.00,5.00,6.00,7.00,8.00,9.00,</w:t>
      </w:r>
    </w:p>
    <w:p w:rsidR="005C1533" w:rsidRDefault="0099099B">
      <w:pPr>
        <w:ind w:left="840" w:firstLine="420"/>
      </w:pPr>
      <w:r>
        <w:rPr>
          <w:rFonts w:hint="eastAsia"/>
        </w:rPr>
        <w:t>10.00,11.00.12.00,13.00,14.00,15.00,16.00,17.00,18.00],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结算价</w:t>
      </w:r>
    </w:p>
    <w:p w:rsidR="005C1533" w:rsidRDefault="0099099B">
      <w:pPr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" :  [...],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市场价</w:t>
      </w:r>
    </w:p>
    <w:p w:rsidR="005C1533" w:rsidRDefault="0099099B">
      <w:pPr>
        <w:ind w:firstLine="420"/>
      </w:pP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imooly</w:t>
      </w:r>
      <w:proofErr w:type="spellEnd"/>
      <w:proofErr w:type="gramEnd"/>
      <w:r>
        <w:rPr>
          <w:rFonts w:hint="eastAsia"/>
        </w:rPr>
        <w:t>" :  [...],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魔力价</w:t>
      </w:r>
    </w:p>
    <w:p w:rsidR="005C1533" w:rsidRDefault="0099099B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vip-rmb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[...],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会员价</w:t>
      </w:r>
      <w:r>
        <w:rPr>
          <w:rFonts w:hint="eastAsia"/>
        </w:rPr>
        <w:t xml:space="preserve">  </w:t>
      </w:r>
      <w:r>
        <w:rPr>
          <w:rFonts w:hint="eastAsia"/>
        </w:rPr>
        <w:t>人民币部分</w:t>
      </w:r>
    </w:p>
    <w:p w:rsidR="005C1533" w:rsidRPr="00BD0B87" w:rsidRDefault="0099099B">
      <w:pPr>
        <w:ind w:firstLine="420"/>
        <w:rPr>
          <w:ins w:id="148" w:author="User" w:date="2017-06-11T09:38:00Z"/>
          <w:strike/>
        </w:rPr>
      </w:pPr>
      <w:r w:rsidRPr="00BD0B87">
        <w:rPr>
          <w:rFonts w:hint="eastAsia"/>
          <w:strike/>
        </w:rPr>
        <w:t>"</w:t>
      </w:r>
      <w:proofErr w:type="spellStart"/>
      <w:r w:rsidRPr="00BD0B87">
        <w:rPr>
          <w:rFonts w:hint="eastAsia"/>
          <w:strike/>
        </w:rPr>
        <w:t>vip</w:t>
      </w:r>
      <w:proofErr w:type="spellEnd"/>
      <w:r w:rsidRPr="00BD0B87">
        <w:rPr>
          <w:rFonts w:hint="eastAsia"/>
          <w:strike/>
        </w:rPr>
        <w:t>-bean</w:t>
      </w:r>
      <w:proofErr w:type="gramStart"/>
      <w:r w:rsidRPr="00BD0B87">
        <w:rPr>
          <w:rFonts w:hint="eastAsia"/>
          <w:strike/>
        </w:rPr>
        <w:t>" :</w:t>
      </w:r>
      <w:proofErr w:type="gramEnd"/>
      <w:r w:rsidRPr="00BD0B87">
        <w:rPr>
          <w:rFonts w:hint="eastAsia"/>
          <w:strike/>
        </w:rPr>
        <w:t xml:space="preserve"> [...],</w:t>
      </w:r>
      <w:r w:rsidRPr="00BD0B87">
        <w:rPr>
          <w:rFonts w:hint="eastAsia"/>
          <w:strike/>
        </w:rPr>
        <w:tab/>
      </w:r>
      <w:r w:rsidRPr="00BD0B87">
        <w:rPr>
          <w:rFonts w:hint="eastAsia"/>
          <w:strike/>
        </w:rPr>
        <w:tab/>
      </w:r>
      <w:r w:rsidRPr="00BD0B87">
        <w:rPr>
          <w:rFonts w:hint="eastAsia"/>
          <w:strike/>
        </w:rPr>
        <w:tab/>
      </w:r>
      <w:r w:rsidRPr="00BD0B87">
        <w:rPr>
          <w:rFonts w:hint="eastAsia"/>
          <w:strike/>
        </w:rPr>
        <w:tab/>
        <w:t>//</w:t>
      </w:r>
      <w:r w:rsidRPr="00BD0B87">
        <w:rPr>
          <w:rFonts w:hint="eastAsia"/>
          <w:strike/>
        </w:rPr>
        <w:t>会员价</w:t>
      </w:r>
      <w:r w:rsidRPr="00BD0B87">
        <w:rPr>
          <w:rFonts w:hint="eastAsia"/>
          <w:strike/>
        </w:rPr>
        <w:t xml:space="preserve">  </w:t>
      </w:r>
      <w:r w:rsidRPr="00BD0B87">
        <w:rPr>
          <w:rFonts w:hint="eastAsia"/>
          <w:strike/>
        </w:rPr>
        <w:t>魔豆部分</w:t>
      </w:r>
    </w:p>
    <w:p w:rsidR="005C1533" w:rsidRDefault="005C1533">
      <w:pPr>
        <w:ind w:left="420" w:firstLine="420"/>
        <w:rPr>
          <w:rStyle w:val="aa"/>
        </w:rPr>
      </w:pPr>
    </w:p>
    <w:p w:rsidR="005C1533" w:rsidRDefault="0099099B">
      <w:pPr>
        <w:ind w:firstLine="420"/>
        <w:rPr>
          <w:rStyle w:val="aa"/>
        </w:rPr>
      </w:pPr>
      <w:r>
        <w:rPr>
          <w:rStyle w:val="aa"/>
          <w:rFonts w:hint="eastAsia"/>
        </w:rPr>
        <w:t>}</w:t>
      </w:r>
    </w:p>
    <w:p w:rsidR="005C1533" w:rsidRDefault="005C1533">
      <w:pPr>
        <w:ind w:left="840" w:firstLine="420"/>
      </w:pPr>
    </w:p>
    <w:p w:rsidR="005C1533" w:rsidRDefault="0099099B">
      <w:r>
        <w:rPr>
          <w:rFonts w:hint="eastAsia"/>
        </w:rPr>
        <w:tab/>
      </w:r>
      <w:r>
        <w:rPr>
          <w:rFonts w:hint="eastAsia"/>
          <w:color w:val="00B0F0"/>
        </w:rPr>
        <w:t>unit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部</w:t>
      </w:r>
      <w:r>
        <w:t>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tags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t>“</w:t>
      </w:r>
      <w:r>
        <w:rPr>
          <w:rFonts w:hint="eastAsia"/>
        </w:rPr>
        <w:t>7R</w:t>
      </w:r>
      <w:r>
        <w:t>”</w:t>
      </w:r>
      <w:r>
        <w:rPr>
          <w:rFonts w:hint="eastAsia"/>
        </w:rPr>
        <w:t>]</w:t>
      </w:r>
    </w:p>
    <w:p w:rsidR="005C1533" w:rsidRDefault="0099099B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规格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stock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库存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rPr>
          <w:ins w:id="149" w:author="User" w:date="2017-06-11T09:56:00Z"/>
        </w:trPr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ins w:id="150" w:author="User" w:date="2017-06-11T09:56:00Z"/>
                <w:b/>
                <w:bCs/>
                <w:color w:val="000000"/>
              </w:rPr>
            </w:pPr>
            <w:proofErr w:type="spellStart"/>
            <w:ins w:id="151" w:author="User" w:date="2017-06-11T09:56:00Z">
              <w:r>
                <w:rPr>
                  <w:rFonts w:hint="eastAsia"/>
                  <w:b/>
                  <w:bCs/>
                  <w:color w:val="000000"/>
                </w:rPr>
                <w:t>priceHook</w:t>
              </w:r>
              <w:proofErr w:type="spellEnd"/>
            </w:ins>
          </w:p>
        </w:tc>
        <w:tc>
          <w:tcPr>
            <w:tcW w:w="2841" w:type="dxa"/>
            <w:shd w:val="clear" w:color="auto" w:fill="C0C0C0"/>
          </w:tcPr>
          <w:p w:rsidR="005C1533" w:rsidRDefault="0099099B">
            <w:pPr>
              <w:rPr>
                <w:ins w:id="152" w:author="User" w:date="2017-06-11T09:56:00Z"/>
                <w:color w:val="000000"/>
              </w:rPr>
            </w:pPr>
            <w:ins w:id="153" w:author="User" w:date="2017-06-11T09:56:00Z">
              <w:r>
                <w:rPr>
                  <w:rFonts w:hint="eastAsia"/>
                  <w:color w:val="000000"/>
                </w:rPr>
                <w:t>价格钩子</w:t>
              </w:r>
            </w:ins>
          </w:p>
        </w:tc>
        <w:tc>
          <w:tcPr>
            <w:tcW w:w="2841" w:type="dxa"/>
            <w:shd w:val="clear" w:color="auto" w:fill="C0C0C0"/>
          </w:tcPr>
          <w:p w:rsidR="005C1533" w:rsidRDefault="0099099B">
            <w:pPr>
              <w:rPr>
                <w:ins w:id="154" w:author="User" w:date="2017-06-11T09:56:00Z"/>
                <w:color w:val="000000"/>
              </w:rPr>
            </w:pPr>
            <w:ins w:id="155" w:author="User" w:date="2017-06-11T09:56:00Z">
              <w:r>
                <w:rPr>
                  <w:rFonts w:hint="eastAsia"/>
                  <w:color w:val="000000"/>
                </w:rPr>
                <w:t>顺序从前到后，后面的</w:t>
              </w:r>
            </w:ins>
            <w:ins w:id="156" w:author="User" w:date="2017-06-11T09:57:00Z">
              <w:r>
                <w:rPr>
                  <w:rFonts w:hint="eastAsia"/>
                  <w:color w:val="000000"/>
                </w:rPr>
                <w:t>忽略</w:t>
              </w:r>
            </w:ins>
            <w:ins w:id="157" w:author="User" w:date="2017-06-11T09:59:00Z">
              <w:r>
                <w:rPr>
                  <w:rFonts w:hint="eastAsia"/>
                  <w:color w:val="000000"/>
                </w:rPr>
                <w:t>,</w:t>
              </w:r>
              <w:r>
                <w:rPr>
                  <w:rFonts w:hint="eastAsia"/>
                  <w:color w:val="000000"/>
                </w:rPr>
                <w:t>每个钩子的价格</w:t>
              </w:r>
            </w:ins>
            <w:ins w:id="158" w:author="User" w:date="2017-06-11T10:00:00Z">
              <w:r>
                <w:rPr>
                  <w:rFonts w:hint="eastAsia"/>
                  <w:color w:val="000000"/>
                </w:rPr>
                <w:t>可选个数必须</w:t>
              </w:r>
            </w:ins>
            <w:ins w:id="159" w:author="User" w:date="2017-06-11T09:59:00Z">
              <w:r>
                <w:rPr>
                  <w:rFonts w:hint="eastAsia"/>
                  <w:color w:val="000000"/>
                </w:rPr>
                <w:t>与</w:t>
              </w:r>
              <w:r>
                <w:rPr>
                  <w:rFonts w:hint="eastAsia"/>
                  <w:color w:val="000000"/>
                </w:rPr>
                <w:t>price</w:t>
              </w:r>
            </w:ins>
            <w:ins w:id="160" w:author="User" w:date="2017-06-11T10:00:00Z">
              <w:r>
                <w:rPr>
                  <w:rFonts w:hint="eastAsia"/>
                  <w:color w:val="000000"/>
                </w:rPr>
                <w:t>的可选个数相同</w:t>
              </w:r>
            </w:ins>
          </w:p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price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价格可能存在多种可选方案</w:t>
            </w:r>
          </w:p>
        </w:tc>
      </w:tr>
      <w:tr w:rsidR="005C1533">
        <w:trPr>
          <w:ins w:id="161" w:author="User" w:date="2017-06-11T10:02:00Z"/>
        </w:trPr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ins w:id="162" w:author="User" w:date="2017-06-11T10:02:00Z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sales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pPr>
              <w:rPr>
                <w:ins w:id="163" w:author="User" w:date="2017-06-11T10:02:00Z"/>
                <w:color w:val="000000"/>
              </w:rPr>
            </w:pPr>
            <w:r>
              <w:rPr>
                <w:rFonts w:hint="eastAsia"/>
                <w:color w:val="000000"/>
              </w:rPr>
              <w:t>销量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>
            <w:pPr>
              <w:rPr>
                <w:ins w:id="164" w:author="User" w:date="2017-06-11T10:02:00Z"/>
                <w:color w:val="000000"/>
              </w:rPr>
            </w:pPr>
          </w:p>
        </w:tc>
      </w:tr>
      <w:tr w:rsidR="005C1533">
        <w:tc>
          <w:tcPr>
            <w:tcW w:w="2840" w:type="dxa"/>
          </w:tcPr>
          <w:p w:rsidR="005C1533" w:rsidRDefault="005C1533">
            <w:pPr>
              <w:rPr>
                <w:b/>
                <w:bCs/>
                <w:color w:val="000000"/>
              </w:rPr>
            </w:pPr>
          </w:p>
        </w:tc>
        <w:tc>
          <w:tcPr>
            <w:tcW w:w="2841" w:type="dxa"/>
          </w:tcPr>
          <w:p w:rsidR="005C1533" w:rsidRDefault="005C1533"/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5C1533">
            <w:pPr>
              <w:rPr>
                <w:b/>
                <w:bCs/>
                <w:color w:val="000000"/>
              </w:rPr>
            </w:pP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unit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单位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tags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标签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7R</w:t>
            </w:r>
            <w:r>
              <w:rPr>
                <w:rFonts w:hint="eastAsia"/>
                <w:color w:val="000000"/>
              </w:rPr>
              <w:t>：支持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天退货</w:t>
            </w:r>
          </w:p>
        </w:tc>
      </w:tr>
    </w:tbl>
    <w:p w:rsidR="005C1533" w:rsidRDefault="0099099B">
      <w:pPr>
        <w:rPr>
          <w:ins w:id="165" w:author="User" w:date="2017-06-11T09:21:00Z"/>
        </w:rPr>
      </w:pPr>
      <w:ins w:id="166" w:author="User" w:date="2017-06-11T09:19:00Z">
        <w:r>
          <w:rPr>
            <w:rFonts w:hint="eastAsia"/>
          </w:rPr>
          <w:t>针对多维数组进行</w:t>
        </w:r>
      </w:ins>
      <w:ins w:id="167" w:author="User" w:date="2017-06-11T09:20:00Z">
        <w:r>
          <w:rPr>
            <w:rFonts w:hint="eastAsia"/>
          </w:rPr>
          <w:t>一维存储，</w:t>
        </w:r>
      </w:ins>
      <w:ins w:id="168" w:author="User" w:date="2017-06-11T09:21:00Z">
        <w:r>
          <w:rPr>
            <w:rFonts w:hint="eastAsia"/>
          </w:rPr>
          <w:t>例如</w:t>
        </w:r>
        <w:r>
          <w:rPr>
            <w:rFonts w:hint="eastAsia"/>
          </w:rPr>
          <w:t>A[a1][a2]</w:t>
        </w:r>
        <w:r>
          <w:t>…</w:t>
        </w:r>
        <w:r>
          <w:rPr>
            <w:rFonts w:hint="eastAsia"/>
          </w:rPr>
          <w:t>a[an]</w:t>
        </w:r>
      </w:ins>
    </w:p>
    <w:p w:rsidR="005C1533" w:rsidRDefault="0099099B">
      <w:pPr>
        <w:rPr>
          <w:ins w:id="169" w:author="User" w:date="2017-06-11T09:23:00Z"/>
        </w:rPr>
      </w:pPr>
      <w:ins w:id="170" w:author="User" w:date="2017-06-11T09:21:00Z">
        <w:r>
          <w:rPr>
            <w:rFonts w:hint="eastAsia"/>
          </w:rPr>
          <w:tab/>
        </w:r>
        <w:r>
          <w:rPr>
            <w:rFonts w:hint="eastAsia"/>
          </w:rPr>
          <w:t>数组的长度为</w:t>
        </w:r>
        <w:r>
          <w:rPr>
            <w:rFonts w:hint="eastAsia"/>
          </w:rPr>
          <w:t xml:space="preserve"> </w:t>
        </w:r>
      </w:ins>
      <w:ins w:id="171" w:author="User" w:date="2017-06-11T09:23:00Z">
        <w:r>
          <w:rPr>
            <w:rFonts w:hint="eastAsia"/>
          </w:rPr>
          <w:t>a1*a2*</w:t>
        </w:r>
        <w:r>
          <w:t>…</w:t>
        </w:r>
        <w:r>
          <w:rPr>
            <w:rFonts w:hint="eastAsia"/>
          </w:rPr>
          <w:t>*an</w:t>
        </w:r>
      </w:ins>
    </w:p>
    <w:p w:rsidR="005C1533" w:rsidRDefault="0099099B">
      <w:pPr>
        <w:rPr>
          <w:ins w:id="172" w:author="User" w:date="2017-06-11T09:23:00Z"/>
        </w:rPr>
      </w:pPr>
      <w:ins w:id="173" w:author="User" w:date="2017-06-11T09:23:00Z">
        <w:r>
          <w:rPr>
            <w:rFonts w:hint="eastAsia"/>
          </w:rPr>
          <w:tab/>
        </w:r>
        <w:proofErr w:type="gramStart"/>
        <w:r>
          <w:rPr>
            <w:rFonts w:hint="eastAsia"/>
          </w:rPr>
          <w:t>A[</w:t>
        </w:r>
        <w:proofErr w:type="gramEnd"/>
        <w:r>
          <w:rPr>
            <w:rFonts w:hint="eastAsia"/>
          </w:rPr>
          <w:t>b1][b2]</w:t>
        </w:r>
        <w:r>
          <w:t>…</w:t>
        </w:r>
        <w:r>
          <w:rPr>
            <w:rFonts w:hint="eastAsia"/>
          </w:rPr>
          <w:t>[</w:t>
        </w:r>
        <w:proofErr w:type="spellStart"/>
        <w:r>
          <w:rPr>
            <w:rFonts w:hint="eastAsia"/>
          </w:rPr>
          <w:t>bn</w:t>
        </w:r>
        <w:proofErr w:type="spellEnd"/>
        <w:r>
          <w:rPr>
            <w:rFonts w:hint="eastAsia"/>
          </w:rPr>
          <w:t xml:space="preserve">] </w:t>
        </w:r>
        <w:r>
          <w:rPr>
            <w:rFonts w:hint="eastAsia"/>
          </w:rPr>
          <w:t>对应在一维中的</w:t>
        </w:r>
        <w:r>
          <w:rPr>
            <w:rFonts w:hint="eastAsia"/>
          </w:rPr>
          <w:t>index</w:t>
        </w:r>
        <w:r>
          <w:rPr>
            <w:rFonts w:hint="eastAsia"/>
          </w:rPr>
          <w:t>值为</w:t>
        </w:r>
      </w:ins>
    </w:p>
    <w:p w:rsidR="005C1533" w:rsidRDefault="0099099B">
      <w:pPr>
        <w:rPr>
          <w:ins w:id="174" w:author="User" w:date="2017-06-11T09:19:00Z"/>
        </w:rPr>
      </w:pPr>
      <w:ins w:id="175" w:author="User" w:date="2017-06-11T09:23:00Z">
        <w:r>
          <w:rPr>
            <w:rFonts w:hint="eastAsia"/>
          </w:rPr>
          <w:tab/>
          <w:t>b1*</w:t>
        </w:r>
      </w:ins>
      <w:ins w:id="176" w:author="User" w:date="2017-06-11T09:24:00Z">
        <w:r>
          <w:rPr>
            <w:rFonts w:hint="eastAsia"/>
          </w:rPr>
          <w:t>(a2*</w:t>
        </w:r>
        <w:r>
          <w:t>…</w:t>
        </w:r>
        <w:r>
          <w:rPr>
            <w:rFonts w:hint="eastAsia"/>
          </w:rPr>
          <w:t>*an) + b2*(a3*</w:t>
        </w:r>
        <w:r>
          <w:t>…</w:t>
        </w:r>
        <w:r>
          <w:rPr>
            <w:rFonts w:hint="eastAsia"/>
          </w:rPr>
          <w:t>*an</w:t>
        </w:r>
        <w:proofErr w:type="gramStart"/>
        <w:r>
          <w:rPr>
            <w:rFonts w:hint="eastAsia"/>
          </w:rPr>
          <w:t>)+</w:t>
        </w:r>
        <w:proofErr w:type="gramEnd"/>
        <w:r>
          <w:rPr>
            <w:rFonts w:hint="eastAsia"/>
          </w:rPr>
          <w:t>bn-1*</w:t>
        </w:r>
        <w:proofErr w:type="spellStart"/>
        <w:r>
          <w:rPr>
            <w:rFonts w:hint="eastAsia"/>
          </w:rPr>
          <w:t>an+</w:t>
        </w:r>
      </w:ins>
      <w:ins w:id="177" w:author="User" w:date="2017-06-11T09:25:00Z">
        <w:r>
          <w:rPr>
            <w:rFonts w:hint="eastAsia"/>
          </w:rPr>
          <w:t>bn</w:t>
        </w:r>
      </w:ins>
      <w:proofErr w:type="spellEnd"/>
    </w:p>
    <w:p w:rsidR="005C1533" w:rsidRDefault="0099099B">
      <w:pPr>
        <w:pStyle w:val="2"/>
      </w:pPr>
      <w:r>
        <w:rPr>
          <w:rFonts w:hint="eastAsia"/>
        </w:rPr>
        <w:t>SEO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seo</w:t>
      </w:r>
      <w:proofErr w:type="spellEnd"/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r>
        <w:rPr>
          <w:rFonts w:hint="eastAsia"/>
          <w:color w:val="00B0F0"/>
        </w:rPr>
        <w:t xml:space="preserve">keywords </w:t>
      </w:r>
      <w:r>
        <w:rPr>
          <w:rFonts w:hint="eastAsia"/>
        </w:rPr>
        <w:t>: [</w:t>
      </w:r>
      <w:r>
        <w:t>“</w:t>
      </w:r>
      <w:r>
        <w:rPr>
          <w:rFonts w:hint="eastAsia"/>
        </w:rPr>
        <w:t>阿迪达斯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衣服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adidas</w:t>
      </w:r>
      <w:proofErr w:type="gramStart"/>
      <w:r>
        <w:t>”</w:t>
      </w:r>
      <w:proofErr w:type="gramEnd"/>
      <w:r>
        <w:rPr>
          <w:rFonts w:hint="eastAsia"/>
        </w:rPr>
        <w:t>]</w:t>
      </w:r>
      <w:r>
        <w:rPr>
          <w:rFonts w:hint="eastAsia"/>
        </w:rPr>
        <w:t>，</w:t>
      </w:r>
    </w:p>
    <w:p w:rsidR="005C1533" w:rsidRDefault="0099099B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keywords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关键字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用户搜索</w:t>
            </w:r>
          </w:p>
        </w:tc>
      </w:tr>
    </w:tbl>
    <w:p w:rsidR="005C1533" w:rsidRDefault="005C1533"/>
    <w:p w:rsidR="005C1533" w:rsidRDefault="0099099B">
      <w:pPr>
        <w:pStyle w:val="2"/>
      </w:pPr>
      <w:r>
        <w:rPr>
          <w:rFonts w:hint="eastAsia"/>
        </w:rPr>
        <w:t>媒体</w:t>
      </w:r>
      <w:r>
        <w:rPr>
          <w:rFonts w:hint="eastAsia"/>
        </w:rPr>
        <w:t xml:space="preserve"> media</w:t>
      </w:r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 xml:space="preserve">logo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“1a41a92e-2bee-4c23-bed1-19e8b89b1ebb_Normal.jpg”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pictures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  <w:t>[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“1a41a92e-2bee-4c23-bed1-19e8b89b1eb</w:t>
      </w:r>
      <w:r>
        <w:rPr>
          <w:rFonts w:hint="eastAsia"/>
        </w:rPr>
        <w:t>2</w:t>
      </w:r>
      <w:r>
        <w:t>.jpg”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“1a41a92e-2bee-4c23-bed1-19e8b89b1e</w:t>
      </w:r>
      <w:r>
        <w:rPr>
          <w:rFonts w:hint="eastAsia"/>
        </w:rPr>
        <w:t>54</w:t>
      </w:r>
      <w:r>
        <w:t>.jpg”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“1a41a92e-2bee-4c23-bed1-19e8b</w:t>
      </w:r>
      <w:r>
        <w:rPr>
          <w:rFonts w:hint="eastAsia"/>
        </w:rPr>
        <w:t>5454555</w:t>
      </w:r>
      <w:r>
        <w:t>.jpg”</w:t>
      </w:r>
    </w:p>
    <w:p w:rsidR="005C1533" w:rsidRDefault="0099099B">
      <w:pPr>
        <w:ind w:left="1260" w:firstLine="420"/>
      </w:pPr>
      <w:r>
        <w:rPr>
          <w:rFonts w:hint="eastAsia"/>
        </w:rPr>
        <w:t>],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color w:val="00B0F0"/>
        </w:rPr>
        <w:t>description</w:t>
      </w:r>
      <w:proofErr w:type="gramEnd"/>
      <w:r>
        <w:rPr>
          <w:rFonts w:hint="eastAsia"/>
        </w:rPr>
        <w:t>: `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span&gt;</w:t>
      </w:r>
      <w:proofErr w:type="gramEnd"/>
      <w:r>
        <w:rPr>
          <w:rFonts w:hint="eastAsia"/>
        </w:rPr>
        <w:t>title&lt;/span&gt;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sdfsdf.jpg</w:t>
      </w:r>
      <w:r>
        <w:t>”</w:t>
      </w:r>
      <w:r>
        <w:rPr>
          <w:rFonts w:hint="eastAsia"/>
        </w:rPr>
        <w:t xml:space="preserve"> /&gt;</w:t>
      </w:r>
    </w:p>
    <w:p w:rsidR="005C1533" w:rsidRDefault="0099099B">
      <w:pPr>
        <w:ind w:left="1260" w:firstLine="420"/>
      </w:pPr>
      <w:r>
        <w:rPr>
          <w:rFonts w:hint="eastAsia"/>
        </w:rPr>
        <w:t>` ,</w:t>
      </w:r>
    </w:p>
    <w:p w:rsidR="005C1533" w:rsidRDefault="0099099B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logo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橱窗图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用于展架展示</w:t>
            </w:r>
          </w:p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pictures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详情页面展示图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小图，放大图等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description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详细描述</w:t>
            </w:r>
            <w:r>
              <w:rPr>
                <w:rFonts w:hint="eastAsia"/>
                <w:color w:val="000000"/>
              </w:rPr>
              <w:t>, html</w:t>
            </w:r>
            <w:r>
              <w:rPr>
                <w:rFonts w:hint="eastAsia"/>
                <w:color w:val="000000"/>
              </w:rPr>
              <w:t>格式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</w:tbl>
    <w:p w:rsidR="005C1533" w:rsidRDefault="005C1533"/>
    <w:p w:rsidR="005C1533" w:rsidRDefault="0099099B">
      <w:pPr>
        <w:pStyle w:val="1"/>
      </w:pPr>
      <w:proofErr w:type="gramStart"/>
      <w:r>
        <w:rPr>
          <w:rFonts w:hint="eastAsia"/>
        </w:rPr>
        <w:lastRenderedPageBreak/>
        <w:t>demo</w:t>
      </w:r>
      <w:proofErr w:type="gramEnd"/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 xml:space="preserve">code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“4DA6DC74-10FB-4993-AA6E-7192B5D6A720”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r>
        <w:rPr>
          <w:rFonts w:hint="eastAsia"/>
          <w:color w:val="00B0F0"/>
        </w:rPr>
        <w:t>name</w:t>
      </w:r>
      <w:r>
        <w:rPr>
          <w:rFonts w:hint="eastAsia"/>
        </w:rPr>
        <w:t xml:space="preserve">: </w:t>
      </w:r>
      <w:r>
        <w:t>“</w:t>
      </w:r>
      <w:r>
        <w:t>香港</w:t>
      </w:r>
      <w:r>
        <w:t>Nike</w:t>
      </w:r>
      <w:r>
        <w:t>正品</w:t>
      </w:r>
      <w:r>
        <w:t xml:space="preserve"> ACG</w:t>
      </w:r>
      <w:r>
        <w:t>男鞋耐克跑步鞋男士夏季网面户外运动女鞋沙滩鞋</w:t>
      </w:r>
      <w:r>
        <w:t>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commentRangeStart w:id="178"/>
      <w:r>
        <w:rPr>
          <w:rFonts w:hint="eastAsia"/>
          <w:color w:val="00B0F0"/>
        </w:rPr>
        <w:t>introduce</w:t>
      </w:r>
      <w:commentRangeEnd w:id="178"/>
      <w:r>
        <w:rPr>
          <w:rStyle w:val="aa"/>
        </w:rPr>
        <w:commentReference w:id="178"/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 xml:space="preserve"> :  </w:t>
      </w:r>
      <w:r>
        <w:t>“</w:t>
      </w:r>
      <w:r>
        <w:rPr>
          <w:rFonts w:hint="eastAsia"/>
        </w:rPr>
        <w:t>HTCD816w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商品编号</w:t>
      </w:r>
      <w:r>
        <w:t>”</w:t>
      </w:r>
      <w:r>
        <w:rPr>
          <w:rFonts w:hint="eastAsia"/>
        </w:rPr>
        <w:t xml:space="preserve"> :  </w:t>
      </w:r>
      <w:r>
        <w:t>“</w:t>
      </w:r>
      <w:r>
        <w:rPr>
          <w:rFonts w:hint="eastAsia"/>
        </w:rPr>
        <w:t>1072876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品牌</w:t>
      </w:r>
      <w:r>
        <w:t>”</w:t>
      </w:r>
      <w:r>
        <w:rPr>
          <w:rFonts w:hint="eastAsia"/>
        </w:rPr>
        <w:t xml:space="preserve"> :  </w:t>
      </w:r>
      <w:r>
        <w:t>“</w:t>
      </w:r>
      <w:r>
        <w:rPr>
          <w:rFonts w:hint="eastAsia"/>
        </w:rPr>
        <w:t>HTC</w:t>
      </w:r>
      <w:r>
        <w:t>”</w:t>
      </w:r>
      <w:r>
        <w:rPr>
          <w:rFonts w:hint="eastAsia"/>
        </w:rPr>
        <w:t xml:space="preserve">, </w:t>
      </w:r>
    </w:p>
    <w:p w:rsidR="005C1533" w:rsidRDefault="0099099B">
      <w:pPr>
        <w:ind w:left="840" w:firstLine="420"/>
      </w:pPr>
      <w:r>
        <w:t>“</w:t>
      </w:r>
      <w:r>
        <w:rPr>
          <w:rFonts w:hint="eastAsia"/>
        </w:rPr>
        <w:t>商品毛重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180.00g</w:t>
      </w:r>
      <w:r>
        <w:t>”</w:t>
      </w:r>
      <w:r>
        <w:rPr>
          <w:rFonts w:hint="eastAsia"/>
        </w:rPr>
        <w:t>],</w:t>
      </w:r>
    </w:p>
    <w:p w:rsidR="005C1533" w:rsidRDefault="0099099B">
      <w:r>
        <w:rPr>
          <w:rFonts w:hint="eastAsia"/>
        </w:rPr>
        <w:tab/>
      </w:r>
      <w:commentRangeStart w:id="179"/>
      <w:proofErr w:type="gramStart"/>
      <w:r>
        <w:rPr>
          <w:rFonts w:hint="eastAsia"/>
          <w:color w:val="00B0F0"/>
        </w:rPr>
        <w:t>position</w:t>
      </w:r>
      <w:commentRangeEnd w:id="179"/>
      <w:proofErr w:type="gramEnd"/>
      <w:r>
        <w:rPr>
          <w:rStyle w:val="aa"/>
        </w:rPr>
        <w:commentReference w:id="179"/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>: 1 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businssId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45e545df5-sd4f14</w:t>
      </w:r>
      <w:r>
        <w:t>”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 xml:space="preserve">classify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[ </w:t>
      </w:r>
      <w:r>
        <w:t>“4DA6DC74-10FB-4993-AA6E-7192B5D6A720”</w:t>
      </w:r>
      <w:r>
        <w:rPr>
          <w:rFonts w:hint="eastAsia"/>
        </w:rPr>
        <w:t>,</w:t>
      </w:r>
      <w:r>
        <w:t>”…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]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  <w:u w:val="single"/>
        </w:rPr>
        <w:t>createtime</w:t>
      </w:r>
      <w:proofErr w:type="spellEnd"/>
      <w:proofErr w:type="gramEnd"/>
      <w:r>
        <w:rPr>
          <w:rFonts w:hint="eastAsia"/>
        </w:rPr>
        <w:t>: 2014-06-08 12:00:00,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publishtime</w:t>
      </w:r>
      <w:proofErr w:type="spellEnd"/>
      <w:proofErr w:type="gramEnd"/>
      <w:r>
        <w:rPr>
          <w:rFonts w:hint="eastAsia"/>
        </w:rPr>
        <w:t>: 2014-06-08 12:00:00,</w:t>
      </w:r>
    </w:p>
    <w:p w:rsidR="005C1533" w:rsidRDefault="0099099B">
      <w:pPr>
        <w:rPr>
          <w:ins w:id="180" w:author="User" w:date="2017-06-11T10:30:00Z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modifytime</w:t>
      </w:r>
      <w:proofErr w:type="spellEnd"/>
      <w:proofErr w:type="gramEnd"/>
      <w:r>
        <w:rPr>
          <w:rFonts w:hint="eastAsia"/>
        </w:rPr>
        <w:t>: 2014-06-08 12:00:00,</w:t>
      </w:r>
    </w:p>
    <w:p w:rsidR="005C1533" w:rsidRDefault="0099099B">
      <w:ins w:id="181" w:author="User" w:date="2017-06-11T10:30:00Z">
        <w:r>
          <w:rPr>
            <w:rFonts w:hint="eastAsia"/>
          </w:rPr>
          <w:tab/>
        </w:r>
        <w:proofErr w:type="gramStart"/>
        <w:r>
          <w:rPr>
            <w:rFonts w:hint="eastAsia"/>
          </w:rPr>
          <w:t>version:</w:t>
        </w:r>
        <w:proofErr w:type="gramEnd"/>
        <w:r>
          <w:rPr>
            <w:rFonts w:hint="eastAsia"/>
          </w:rPr>
          <w:t>2</w:t>
        </w:r>
      </w:ins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sku</w:t>
      </w:r>
      <w:proofErr w:type="spellEnd"/>
      <w:proofErr w:type="gramEnd"/>
      <w:r>
        <w:rPr>
          <w:rFonts w:hint="eastAsia"/>
        </w:rPr>
        <w:tab/>
        <w:t>{</w:t>
      </w:r>
    </w:p>
    <w:p w:rsidR="005C1533" w:rsidRDefault="0099099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spec</w:t>
      </w:r>
      <w:proofErr w:type="gramEnd"/>
      <w:r>
        <w:rPr>
          <w:rFonts w:hint="eastAsia"/>
          <w:b/>
          <w:color w:val="00B0F0"/>
        </w:rPr>
        <w:t xml:space="preserve"> </w:t>
      </w:r>
      <w:r>
        <w:rPr>
          <w:b/>
          <w:color w:val="00B0F0"/>
        </w:rPr>
        <w:t>…</w:t>
      </w:r>
    </w:p>
    <w:p w:rsidR="005C1533" w:rsidRDefault="0099099B">
      <w:pPr>
        <w:ind w:left="420" w:firstLine="420"/>
      </w:pPr>
      <w:r>
        <w:rPr>
          <w:rFonts w:hint="eastAsia"/>
        </w:rPr>
        <w:t>},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seo</w:t>
      </w:r>
      <w:proofErr w:type="spellEnd"/>
      <w:proofErr w:type="gramEnd"/>
      <w:r>
        <w:rPr>
          <w:rFonts w:hint="eastAsia"/>
        </w:rPr>
        <w:t xml:space="preserve"> {</w:t>
      </w:r>
    </w:p>
    <w:p w:rsidR="005C1533" w:rsidRDefault="0099099B">
      <w:pPr>
        <w:ind w:left="420" w:firstLine="420"/>
      </w:pPr>
      <w:r>
        <w:rPr>
          <w:rFonts w:hint="eastAsia"/>
        </w:rPr>
        <w:t>},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</w:rPr>
        <w:t>media</w:t>
      </w:r>
      <w:proofErr w:type="gramEnd"/>
      <w:r>
        <w:rPr>
          <w:rFonts w:hint="eastAsia"/>
        </w:rPr>
        <w:t xml:space="preserve"> {},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strike/>
        </w:rPr>
        <w:t>extension</w:t>
      </w:r>
      <w:proofErr w:type="gramEnd"/>
      <w:r>
        <w:rPr>
          <w:rFonts w:hint="eastAsia"/>
          <w:strike/>
        </w:rPr>
        <w:t xml:space="preserve"> {}</w:t>
      </w:r>
    </w:p>
    <w:p w:rsidR="005C1533" w:rsidRDefault="0099099B">
      <w:pPr>
        <w:ind w:firstLine="420"/>
      </w:pPr>
      <w:proofErr w:type="spellStart"/>
      <w:r>
        <w:rPr>
          <w:rFonts w:hint="eastAsia"/>
          <w:color w:val="00B0F0"/>
        </w:rPr>
        <w:t>brandName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七匹狼</w:t>
      </w:r>
      <w:r>
        <w:t>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brandLogo</w:t>
      </w:r>
      <w:proofErr w:type="spellEnd"/>
      <w:r>
        <w:rPr>
          <w:rFonts w:hint="eastAsia"/>
          <w:color w:val="00B0F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xxxxxxxxxx.jpg</w:t>
      </w:r>
      <w:r>
        <w:t>”</w:t>
      </w:r>
      <w:r>
        <w:rPr>
          <w:rFonts w:hint="eastAsia"/>
        </w:rPr>
        <w:t>,</w:t>
      </w:r>
    </w:p>
    <w:p w:rsidR="005C1533" w:rsidRDefault="005C1533">
      <w:pPr>
        <w:ind w:firstLine="420"/>
      </w:pPr>
    </w:p>
    <w:p w:rsidR="005C1533" w:rsidRDefault="0099099B">
      <w:r>
        <w:rPr>
          <w:rFonts w:hint="eastAsia"/>
        </w:rPr>
        <w:t>}</w:t>
      </w:r>
    </w:p>
    <w:p w:rsidR="005C1533" w:rsidRDefault="005C1533"/>
    <w:p w:rsidR="005C1533" w:rsidRDefault="0099099B">
      <w:pPr>
        <w:pStyle w:val="1"/>
      </w:pPr>
      <w:r>
        <w:rPr>
          <w:rFonts w:hint="eastAsia"/>
        </w:rPr>
        <w:t>商品评价</w:t>
      </w:r>
      <w:r>
        <w:rPr>
          <w:rFonts w:hint="eastAsia"/>
        </w:rPr>
        <w:t xml:space="preserve"> </w:t>
      </w:r>
    </w:p>
    <w:p w:rsidR="005C1533" w:rsidRDefault="0099099B">
      <w:proofErr w:type="spellStart"/>
      <w:proofErr w:type="gramStart"/>
      <w:r>
        <w:rPr>
          <w:rFonts w:hint="eastAsia"/>
        </w:rPr>
        <w:t>goodsevaluate</w:t>
      </w:r>
      <w:proofErr w:type="spellEnd"/>
      <w:proofErr w:type="gramEnd"/>
    </w:p>
    <w:p w:rsidR="005C1533" w:rsidRDefault="0099099B">
      <w:r>
        <w:rPr>
          <w:rFonts w:hint="eastAsia"/>
        </w:rPr>
        <w:t>{</w:t>
      </w:r>
    </w:p>
    <w:p w:rsidR="005C1533" w:rsidRDefault="0099099B">
      <w:pPr>
        <w:ind w:firstLine="420"/>
      </w:pPr>
      <w:proofErr w:type="gramStart"/>
      <w:r>
        <w:rPr>
          <w:rFonts w:hint="eastAsia"/>
          <w:color w:val="00B0F0"/>
        </w:rPr>
        <w:t>goodsId</w:t>
      </w:r>
      <w:proofErr w:type="gramEnd"/>
      <w:r>
        <w:rPr>
          <w:rFonts w:hint="eastAsia"/>
        </w:rPr>
        <w:t>:</w:t>
      </w:r>
      <w:r>
        <w:t>“4DA6DC74-10FB-4993-AA6E-7192B5D6A720”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starts</w:t>
      </w:r>
      <w:proofErr w:type="gramEnd"/>
      <w:r>
        <w:rPr>
          <w:rFonts w:hint="eastAsia"/>
        </w:rPr>
        <w:t>: 5</w:t>
      </w:r>
    </w:p>
    <w:p w:rsidR="005C1533" w:rsidRDefault="0099099B">
      <w:pPr>
        <w:ind w:left="420"/>
      </w:pPr>
      <w:commentRangeStart w:id="182"/>
      <w:r>
        <w:rPr>
          <w:rFonts w:hint="eastAsia"/>
          <w:color w:val="00B0F0"/>
        </w:rPr>
        <w:t xml:space="preserve">tags </w:t>
      </w:r>
      <w:commentRangeEnd w:id="182"/>
      <w:r>
        <w:rPr>
          <w:rStyle w:val="aa"/>
          <w:color w:val="00B0F0"/>
        </w:rPr>
        <w:commentReference w:id="182"/>
      </w:r>
      <w:r>
        <w:rPr>
          <w:rFonts w:hint="eastAsia"/>
        </w:rPr>
        <w:t xml:space="preserve">: [ </w:t>
      </w:r>
      <w:r>
        <w:t>“</w:t>
      </w:r>
      <w:r>
        <w:rPr>
          <w:rFonts w:hint="eastAsia"/>
        </w:rPr>
        <w:t>通话质量好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反应快</w:t>
      </w:r>
      <w:r>
        <w:t>”</w:t>
      </w:r>
      <w:r>
        <w:rPr>
          <w:rFonts w:hint="eastAsia"/>
        </w:rPr>
        <w:t>],</w:t>
      </w:r>
    </w:p>
    <w:p w:rsidR="005C1533" w:rsidRDefault="0099099B">
      <w:r>
        <w:rPr>
          <w:rFonts w:hint="eastAsia"/>
        </w:rPr>
        <w:tab/>
      </w:r>
      <w:r>
        <w:rPr>
          <w:rFonts w:hint="eastAsia"/>
          <w:color w:val="00B0F0"/>
        </w:rPr>
        <w:t>caption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不错，商品总体质量挺好的</w:t>
      </w:r>
      <w:r>
        <w:t>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r>
        <w:rPr>
          <w:rFonts w:hint="eastAsia"/>
          <w:color w:val="00B0F0"/>
        </w:rPr>
        <w:t xml:space="preserve">spec 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土豪金</w:t>
      </w:r>
      <w:r>
        <w:rPr>
          <w:rFonts w:hint="eastAsia"/>
        </w:rPr>
        <w:t xml:space="preserve"> </w:t>
      </w:r>
      <w:r>
        <w:rPr>
          <w:rFonts w:hint="eastAsia"/>
        </w:rPr>
        <w:t>中国电信</w:t>
      </w:r>
      <w:r>
        <w:rPr>
          <w:rFonts w:hint="eastAsia"/>
        </w:rPr>
        <w:t xml:space="preserve"> 16G</w:t>
      </w:r>
      <w:r>
        <w:t>”</w:t>
      </w:r>
      <w:r>
        <w:rPr>
          <w:rFonts w:hint="eastAsia"/>
        </w:rPr>
        <w:t>，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 xml:space="preserve">time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2014-06-15 12:00:00,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SADFDSF-SDFSDFSDF-SDF</w:t>
      </w:r>
      <w:r>
        <w:t>”</w:t>
      </w:r>
    </w:p>
    <w:p w:rsidR="005C1533" w:rsidRDefault="0099099B">
      <w:r>
        <w:rPr>
          <w:rFonts w:hint="eastAsia"/>
        </w:rPr>
        <w:tab/>
      </w:r>
    </w:p>
    <w:p w:rsidR="005C1533" w:rsidRDefault="0099099B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bookmarkStart w:id="183" w:name="OLE_LINK12"/>
            <w:bookmarkStart w:id="184" w:name="OLE_LINK13"/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lastRenderedPageBreak/>
              <w:t>goodsId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starts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评价星数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tags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评价标签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评价描述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spec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针对的商品规格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来源购买的具体商品规格</w:t>
            </w:r>
          </w:p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time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评价时间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uid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5C1533">
            <w:pPr>
              <w:rPr>
                <w:b/>
                <w:bCs/>
                <w:color w:val="000000"/>
              </w:rPr>
            </w:pPr>
          </w:p>
        </w:tc>
        <w:tc>
          <w:tcPr>
            <w:tcW w:w="2841" w:type="dxa"/>
          </w:tcPr>
          <w:p w:rsidR="005C1533" w:rsidRDefault="005C1533"/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5C1533">
            <w:pPr>
              <w:rPr>
                <w:b/>
                <w:bCs/>
                <w:color w:val="000000"/>
              </w:rPr>
            </w:pP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bookmarkEnd w:id="183"/>
      <w:bookmarkEnd w:id="184"/>
    </w:tbl>
    <w:p w:rsidR="005C1533" w:rsidRDefault="005C1533"/>
    <w:p w:rsidR="005C1533" w:rsidRDefault="005C1533"/>
    <w:p w:rsidR="005C1533" w:rsidRDefault="0099099B">
      <w:pPr>
        <w:pStyle w:val="1"/>
      </w:pPr>
      <w:r>
        <w:rPr>
          <w:rFonts w:hint="eastAsia"/>
        </w:rPr>
        <w:t>预售商品</w:t>
      </w:r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commentRangeStart w:id="185"/>
      <w:proofErr w:type="gramStart"/>
      <w:r>
        <w:rPr>
          <w:rFonts w:hint="eastAsia"/>
          <w:color w:val="00B0F0"/>
        </w:rPr>
        <w:t>goods</w:t>
      </w:r>
      <w:commentRangeEnd w:id="185"/>
      <w:proofErr w:type="gramEnd"/>
      <w:r>
        <w:rPr>
          <w:rStyle w:val="aa"/>
        </w:rPr>
        <w:commentReference w:id="185"/>
      </w:r>
    </w:p>
    <w:p w:rsidR="005C1533" w:rsidRDefault="0099099B">
      <w:r>
        <w:rPr>
          <w:rFonts w:hint="eastAsia"/>
        </w:rPr>
        <w:tab/>
      </w:r>
      <w:proofErr w:type="spellStart"/>
      <w:r>
        <w:rPr>
          <w:rFonts w:hint="eastAsia"/>
          <w:color w:val="00B0F0"/>
        </w:rPr>
        <w:t>saleTime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2014-06-07 12:00:00,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prePrice</w:t>
      </w:r>
      <w:proofErr w:type="spellEnd"/>
      <w:proofErr w:type="gramEnd"/>
      <w:r>
        <w:rPr>
          <w:rFonts w:hint="eastAsia"/>
        </w:rPr>
        <w:t>: [price1,price2]</w:t>
      </w:r>
    </w:p>
    <w:p w:rsidR="005C1533" w:rsidRDefault="0099099B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商品模型的集成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saleTime</w:t>
            </w:r>
            <w:proofErr w:type="spellEnd"/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起售时间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prePrice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预售价格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</w:tbl>
    <w:p w:rsidR="005C1533" w:rsidRDefault="005C1533"/>
    <w:p w:rsidR="005C1533" w:rsidRDefault="005C1533"/>
    <w:p w:rsidR="005C1533" w:rsidRDefault="0099099B">
      <w:pPr>
        <w:pStyle w:val="1"/>
      </w:pPr>
      <w:r>
        <w:rPr>
          <w:rFonts w:hint="eastAsia"/>
        </w:rPr>
        <w:t>商家评论</w:t>
      </w:r>
    </w:p>
    <w:p w:rsidR="005C1533" w:rsidRDefault="0099099B">
      <w:proofErr w:type="spellStart"/>
      <w:proofErr w:type="gramStart"/>
      <w:r>
        <w:t>businessevaluate</w:t>
      </w:r>
      <w:proofErr w:type="spellEnd"/>
      <w:proofErr w:type="gramEnd"/>
    </w:p>
    <w:p w:rsidR="005C1533" w:rsidRDefault="0099099B">
      <w:r>
        <w:tab/>
        <w:t>{</w:t>
      </w:r>
    </w:p>
    <w:p w:rsidR="005C1533" w:rsidRDefault="0099099B">
      <w:pPr>
        <w:ind w:left="420" w:firstLine="420"/>
      </w:pPr>
      <w:proofErr w:type="spellStart"/>
      <w:r>
        <w:rPr>
          <w:rFonts w:hint="eastAsia"/>
          <w:color w:val="00B0F0"/>
        </w:rPr>
        <w:t>businessId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商家</w:t>
      </w:r>
      <w:r>
        <w:rPr>
          <w:rFonts w:hint="eastAsia"/>
        </w:rPr>
        <w:t>ID</w:t>
      </w:r>
    </w:p>
    <w:p w:rsidR="005C1533" w:rsidRDefault="0099099B">
      <w:r>
        <w:tab/>
      </w:r>
      <w:r>
        <w:tab/>
      </w:r>
      <w:proofErr w:type="gramStart"/>
      <w:r>
        <w:rPr>
          <w:rFonts w:hint="eastAsia"/>
          <w:color w:val="00B0F0"/>
        </w:rPr>
        <w:t>stars</w:t>
      </w:r>
      <w:proofErr w:type="gramEnd"/>
      <w:r>
        <w:t>: 5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 xml:space="preserve">tags </w:t>
      </w:r>
      <w:r>
        <w:rPr>
          <w:rFonts w:hint="eastAsia"/>
        </w:rPr>
        <w:t>[</w:t>
      </w:r>
      <w:r>
        <w:rPr>
          <w:rFonts w:hint="eastAsia"/>
        </w:rPr>
        <w:t>针对商品评价，提供部分可选标签</w:t>
      </w:r>
      <w:r>
        <w:rPr>
          <w:rFonts w:hint="eastAsia"/>
        </w:rPr>
        <w:t xml:space="preserve">]: [ </w:t>
      </w:r>
      <w:r>
        <w:rPr>
          <w:rFonts w:hint="eastAsia"/>
        </w:rPr>
        <w:t>“通话质量好”</w:t>
      </w:r>
      <w:r>
        <w:rPr>
          <w:rFonts w:hint="eastAsia"/>
        </w:rPr>
        <w:t xml:space="preserve"> , </w:t>
      </w:r>
      <w:r>
        <w:rPr>
          <w:rFonts w:hint="eastAsia"/>
        </w:rPr>
        <w:t>“反应快”</w:t>
      </w:r>
      <w:r>
        <w:rPr>
          <w:rFonts w:hint="eastAsia"/>
        </w:rPr>
        <w:t>],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caption</w:t>
      </w:r>
      <w:r>
        <w:rPr>
          <w:rFonts w:hint="eastAsia"/>
        </w:rPr>
        <w:t xml:space="preserve">: </w:t>
      </w:r>
      <w:r>
        <w:rPr>
          <w:rFonts w:hint="eastAsia"/>
        </w:rPr>
        <w:t>“不错，商品总体质量挺好的”</w:t>
      </w:r>
      <w:r>
        <w:rPr>
          <w:rFonts w:hint="eastAsia"/>
        </w:rPr>
        <w:t>,</w:t>
      </w:r>
    </w:p>
    <w:p w:rsidR="005C1533" w:rsidRDefault="0099099B">
      <w:r>
        <w:tab/>
      </w:r>
      <w:r>
        <w:tab/>
      </w:r>
      <w:proofErr w:type="spellStart"/>
      <w:proofErr w:type="gramStart"/>
      <w:r>
        <w:rPr>
          <w:rFonts w:hint="eastAsia"/>
          <w:color w:val="00B0F0"/>
        </w:rPr>
        <w:t>orderno</w:t>
      </w:r>
      <w:proofErr w:type="spellEnd"/>
      <w:proofErr w:type="gramEnd"/>
      <w:r>
        <w:t>: MOAGSDD54345ASDG</w:t>
      </w:r>
    </w:p>
    <w:p w:rsidR="005C1533" w:rsidRDefault="0099099B">
      <w:r>
        <w:tab/>
      </w:r>
      <w:r>
        <w:tab/>
      </w:r>
      <w:proofErr w:type="gramStart"/>
      <w:r>
        <w:rPr>
          <w:rFonts w:hint="eastAsia"/>
          <w:color w:val="00B0F0"/>
        </w:rPr>
        <w:t xml:space="preserve">time </w:t>
      </w:r>
      <w:r>
        <w:t>:</w:t>
      </w:r>
      <w:proofErr w:type="gramEnd"/>
      <w:r>
        <w:t xml:space="preserve"> 2014-06-15 12:00:00,</w:t>
      </w:r>
    </w:p>
    <w:p w:rsidR="005C1533" w:rsidRDefault="0099099B">
      <w:r>
        <w:tab/>
      </w:r>
      <w:r>
        <w:tab/>
      </w:r>
      <w:proofErr w:type="spellStart"/>
      <w:proofErr w:type="gramStart"/>
      <w:r>
        <w:rPr>
          <w:rFonts w:hint="eastAsia"/>
          <w:color w:val="00B0F0"/>
        </w:rPr>
        <w:t>uid</w:t>
      </w:r>
      <w:proofErr w:type="spellEnd"/>
      <w:r>
        <w:rPr>
          <w:rFonts w:hint="eastAsia"/>
          <w:color w:val="00B0F0"/>
        </w:rPr>
        <w:t xml:space="preserve"> </w:t>
      </w:r>
      <w:r>
        <w:t>:</w:t>
      </w:r>
      <w:proofErr w:type="gramEnd"/>
      <w:r>
        <w:t xml:space="preserve"> “SADFDSF-SDFSDFSDF-SDF”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username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帅哥</w:t>
      </w:r>
      <w:r>
        <w:t>”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userphone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18666666666</w:t>
      </w:r>
      <w:r>
        <w:t>”</w:t>
      </w:r>
    </w:p>
    <w:p w:rsidR="005C1533" w:rsidRDefault="0099099B">
      <w:r>
        <w:tab/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lastRenderedPageBreak/>
              <w:t>businessid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stars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评价星数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tags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评价标签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评价描述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orderno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time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评价时间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uid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username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用户昵称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  <w:shd w:val="pct10" w:color="auto" w:fill="FFFFFF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hd w:val="pct10" w:color="auto" w:fill="FFFFFF"/>
              </w:rPr>
              <w:t>userphone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  <w:shd w:val="pct10" w:color="auto" w:fill="FFFFFF"/>
              </w:rPr>
            </w:pPr>
            <w:r>
              <w:rPr>
                <w:rFonts w:hint="eastAsia"/>
                <w:b/>
                <w:bCs/>
                <w:color w:val="000000"/>
                <w:shd w:val="pct10" w:color="auto" w:fill="FFFFFF"/>
              </w:rPr>
              <w:t>用户手机号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>
            <w:pPr>
              <w:rPr>
                <w:b/>
                <w:bCs/>
                <w:color w:val="000000"/>
                <w:shd w:val="pct10" w:color="auto" w:fill="FFFFFF"/>
              </w:rPr>
            </w:pPr>
          </w:p>
        </w:tc>
      </w:tr>
    </w:tbl>
    <w:p w:rsidR="005C1533" w:rsidRDefault="005C1533"/>
    <w:p w:rsidR="005C1533" w:rsidRDefault="0099099B">
      <w:pPr>
        <w:pStyle w:val="1"/>
      </w:pPr>
      <w:r>
        <w:rPr>
          <w:rFonts w:hint="eastAsia"/>
        </w:rPr>
        <w:t>商品规格</w:t>
      </w:r>
    </w:p>
    <w:p w:rsidR="005C1533" w:rsidRDefault="0099099B">
      <w:proofErr w:type="spellStart"/>
      <w:proofErr w:type="gramStart"/>
      <w:r>
        <w:rPr>
          <w:rFonts w:hint="eastAsia"/>
        </w:rPr>
        <w:t>formattype</w:t>
      </w:r>
      <w:proofErr w:type="spellEnd"/>
      <w:proofErr w:type="gramEnd"/>
    </w:p>
    <w:p w:rsidR="005C1533" w:rsidRDefault="0099099B">
      <w:r>
        <w:tab/>
        <w:t>{</w:t>
      </w:r>
    </w:p>
    <w:p w:rsidR="005C1533" w:rsidRDefault="0099099B">
      <w:r>
        <w:tab/>
      </w:r>
      <w:r>
        <w:tab/>
      </w:r>
      <w:r>
        <w:rPr>
          <w:rFonts w:hint="eastAsia"/>
        </w:rPr>
        <w:t>_id</w:t>
      </w:r>
      <w:r>
        <w:t>:</w:t>
      </w:r>
      <w:r>
        <w:tab/>
        <w:t>objected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esume:</w:t>
      </w:r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颜色</w:t>
      </w:r>
      <w:r>
        <w:rPr>
          <w:rFonts w:hint="eastAsia"/>
        </w:rPr>
        <w:t>)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howstyle</w:t>
      </w:r>
      <w:proofErr w:type="spellEnd"/>
      <w:r>
        <w:rPr>
          <w:rFonts w:hint="eastAsia"/>
        </w:rPr>
        <w:t>:</w:t>
      </w:r>
      <w:r>
        <w:rPr>
          <w:rFonts w:hint="eastAsia"/>
        </w:rPr>
        <w:t>展现方式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lassifyid</w:t>
      </w:r>
      <w:proofErr w:type="spellEnd"/>
      <w:r>
        <w:rPr>
          <w:rFonts w:hint="eastAsia"/>
        </w:rPr>
        <w:t>：分类</w:t>
      </w:r>
      <w:r>
        <w:rPr>
          <w:rFonts w:hint="eastAsia"/>
        </w:rPr>
        <w:t>id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Delstatus</w:t>
      </w:r>
      <w:proofErr w:type="spellEnd"/>
      <w:r>
        <w:t>:</w:t>
      </w:r>
      <w:r>
        <w:rPr>
          <w:rFonts w:hint="eastAsia"/>
        </w:rPr>
        <w:t>删除状态</w:t>
      </w:r>
    </w:p>
    <w:p w:rsidR="005C1533" w:rsidRDefault="0099099B">
      <w:r>
        <w:tab/>
      </w:r>
      <w:r>
        <w:tab/>
      </w:r>
      <w:proofErr w:type="spellStart"/>
      <w:r>
        <w:t>businessId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商家</w:t>
      </w:r>
      <w:r>
        <w:rPr>
          <w:rFonts w:hint="eastAsia"/>
        </w:rPr>
        <w:t>ID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>：</w:t>
      </w:r>
      <w:r>
        <w:rPr>
          <w:rFonts w:hint="eastAsia"/>
        </w:rPr>
        <w:t>[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  <w:t>{spec</w:t>
      </w:r>
      <w:r>
        <w:rPr>
          <w:rFonts w:hint="eastAsia"/>
        </w:rPr>
        <w:t>：规格值（红）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elstatus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删除状态</w:t>
      </w:r>
      <w:r>
        <w:rPr>
          <w:rFonts w:hint="eastAsia"/>
        </w:rPr>
        <w:t>},</w:t>
      </w:r>
    </w:p>
    <w:p w:rsidR="005C1533" w:rsidRDefault="0099099B">
      <w:r>
        <w:rPr>
          <w:rFonts w:hint="eastAsia"/>
        </w:rPr>
        <w:tab/>
        <w:t xml:space="preserve">    {spec</w:t>
      </w:r>
      <w:r>
        <w:rPr>
          <w:rFonts w:hint="eastAsia"/>
        </w:rPr>
        <w:t>：规格值（白）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elstatus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删除状态</w:t>
      </w:r>
      <w:r>
        <w:rPr>
          <w:rFonts w:hint="eastAsia"/>
        </w:rPr>
        <w:t>}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5C1533" w:rsidRDefault="0099099B">
      <w:r>
        <w:rPr>
          <w:rFonts w:hint="eastAsia"/>
        </w:rPr>
        <w:tab/>
      </w:r>
      <w:r>
        <w:rPr>
          <w:rFonts w:hint="eastAsia"/>
        </w:rPr>
        <w:tab/>
      </w:r>
    </w:p>
    <w:p w:rsidR="005C1533" w:rsidRDefault="0099099B">
      <w:r>
        <w:tab/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resume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规格描述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showstyle</w:t>
            </w:r>
            <w:proofErr w:type="spellEnd"/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展现方式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delstatus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规格删除状态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：显示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：删除</w:t>
            </w:r>
          </w:p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businessid</w:t>
            </w:r>
            <w:proofErr w:type="spellEnd"/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商家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默认</w:t>
            </w: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，表示系统默认模板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value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规格值集合</w:t>
            </w:r>
          </w:p>
        </w:tc>
        <w:tc>
          <w:tcPr>
            <w:tcW w:w="2841" w:type="dxa"/>
            <w:shd w:val="clear" w:color="auto" w:fill="C0C0C0"/>
          </w:tcPr>
          <w:p w:rsidR="005C1533" w:rsidRDefault="005C1533"/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sprec</w:t>
            </w:r>
            <w:proofErr w:type="spellEnd"/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规格值</w:t>
            </w:r>
          </w:p>
        </w:tc>
        <w:tc>
          <w:tcPr>
            <w:tcW w:w="2841" w:type="dxa"/>
          </w:tcPr>
          <w:p w:rsidR="005C1533" w:rsidRDefault="005C1533"/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delstatus</w:t>
            </w:r>
            <w:proofErr w:type="spellEnd"/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规格值删除状态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：显示</w:t>
            </w: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：删除</w:t>
            </w:r>
          </w:p>
        </w:tc>
      </w:tr>
    </w:tbl>
    <w:p w:rsidR="005C1533" w:rsidRDefault="005C1533"/>
    <w:p w:rsidR="005C1533" w:rsidRDefault="005C1533"/>
    <w:p w:rsidR="005C1533" w:rsidRDefault="0099099B">
      <w:pPr>
        <w:pStyle w:val="1"/>
      </w:pPr>
      <w:r>
        <w:rPr>
          <w:rFonts w:hint="eastAsia"/>
        </w:rPr>
        <w:lastRenderedPageBreak/>
        <w:t>API</w:t>
      </w:r>
      <w:r>
        <w:rPr>
          <w:rFonts w:hint="eastAsia"/>
        </w:rPr>
        <w:t>接口</w:t>
      </w:r>
    </w:p>
    <w:p w:rsidR="005C1533" w:rsidRDefault="0099099B">
      <w:pPr>
        <w:pStyle w:val="2"/>
      </w:pPr>
      <w:r>
        <w:rPr>
          <w:rFonts w:hint="eastAsia"/>
        </w:rPr>
        <w:t>订单入库</w:t>
      </w:r>
    </w:p>
    <w:p w:rsidR="005C1533" w:rsidRDefault="0099099B">
      <w:r>
        <w:rPr>
          <w:rFonts w:hint="eastAsia"/>
          <w:b/>
        </w:rPr>
        <w:t>返回值</w:t>
      </w:r>
      <w:r>
        <w:rPr>
          <w:rFonts w:hint="eastAsia"/>
        </w:rPr>
        <w:t xml:space="preserve"> Result</w:t>
      </w:r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</w:rPr>
        <w:t>Code :</w:t>
      </w:r>
      <w:proofErr w:type="gramEnd"/>
      <w:r>
        <w:rPr>
          <w:rFonts w:hint="eastAsia"/>
        </w:rPr>
        <w:t xml:space="preserve">  -1,</w:t>
      </w:r>
    </w:p>
    <w:p w:rsidR="005C1533" w:rsidRDefault="0099099B">
      <w:r>
        <w:rPr>
          <w:rFonts w:hint="eastAsia"/>
        </w:rPr>
        <w:tab/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 w:rsidR="005C1533" w:rsidRDefault="0099099B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错误编号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 xml:space="preserve">0 : </w:t>
            </w:r>
            <w:r>
              <w:rPr>
                <w:rFonts w:hint="eastAsia"/>
                <w:color w:val="000000"/>
              </w:rPr>
              <w:t>成功返回</w:t>
            </w:r>
          </w:p>
          <w:p w:rsidR="005C1533" w:rsidRDefault="0099099B">
            <w:r>
              <w:rPr>
                <w:rFonts w:hint="eastAsia"/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：通用的异常返回</w:t>
            </w:r>
          </w:p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错误描述</w:t>
            </w:r>
          </w:p>
        </w:tc>
        <w:tc>
          <w:tcPr>
            <w:tcW w:w="2841" w:type="dxa"/>
          </w:tcPr>
          <w:p w:rsidR="005C1533" w:rsidRDefault="005C1533"/>
        </w:tc>
      </w:tr>
    </w:tbl>
    <w:p w:rsidR="005C1533" w:rsidRDefault="005C1533"/>
    <w:p w:rsidR="005C1533" w:rsidRDefault="0099099B">
      <w:pPr>
        <w:pStyle w:val="3"/>
      </w:pPr>
      <w:r>
        <w:rPr>
          <w:rFonts w:hint="eastAsia"/>
        </w:rPr>
        <w:t>URL</w:t>
      </w:r>
    </w:p>
    <w:p w:rsidR="005C1533" w:rsidRDefault="00E63246">
      <w:hyperlink r:id="rId8" w:history="1">
        <w:r w:rsidR="0099099B">
          <w:rPr>
            <w:rStyle w:val="a9"/>
            <w:rFonts w:hint="eastAsia"/>
          </w:rPr>
          <w:t>http://</w:t>
        </w:r>
        <w:r w:rsidR="0099099B">
          <w:rPr>
            <w:rStyle w:val="a9"/>
            <w:rFonts w:hint="eastAsia"/>
            <w:strike/>
          </w:rPr>
          <w:t>192.168.10.49:8080</w:t>
        </w:r>
        <w:r w:rsidR="0099099B">
          <w:rPr>
            <w:rStyle w:val="a9"/>
          </w:rPr>
          <w:t>/goods/storage.api</w:t>
        </w:r>
      </w:hyperlink>
    </w:p>
    <w:p w:rsidR="005C1533" w:rsidRDefault="0099099B">
      <w:pPr>
        <w:pStyle w:val="3"/>
      </w:pPr>
      <w:r>
        <w:rPr>
          <w:rFonts w:hint="eastAsia"/>
        </w:rPr>
        <w:t>支持格式</w:t>
      </w:r>
    </w:p>
    <w:p w:rsidR="005C1533" w:rsidRDefault="0099099B">
      <w:r>
        <w:rPr>
          <w:rFonts w:hint="eastAsia"/>
        </w:rPr>
        <w:t>JSON</w:t>
      </w:r>
    </w:p>
    <w:p w:rsidR="005C1533" w:rsidRDefault="0099099B">
      <w:pPr>
        <w:rPr>
          <w:b/>
        </w:rPr>
      </w:pPr>
      <w:r>
        <w:rPr>
          <w:rFonts w:hint="eastAsia"/>
          <w:b/>
        </w:rPr>
        <w:t>传参</w:t>
      </w:r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 xml:space="preserve">code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“4DA6DC74-10FB-4993-AA6E-7192B5D6A720”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r>
        <w:rPr>
          <w:rFonts w:hint="eastAsia"/>
          <w:color w:val="00B0F0"/>
        </w:rPr>
        <w:t>name</w:t>
      </w:r>
      <w:r>
        <w:rPr>
          <w:rFonts w:hint="eastAsia"/>
        </w:rPr>
        <w:t xml:space="preserve">: </w:t>
      </w:r>
      <w:r>
        <w:t>“</w:t>
      </w:r>
      <w:r>
        <w:t>香港</w:t>
      </w:r>
      <w:r>
        <w:t>Nike</w:t>
      </w:r>
      <w:r>
        <w:t>正品</w:t>
      </w:r>
      <w:r>
        <w:t xml:space="preserve"> ACG</w:t>
      </w:r>
      <w:r>
        <w:t>男鞋耐克跑步鞋男士夏季网面户外运动女鞋沙滩鞋</w:t>
      </w:r>
      <w:r>
        <w:t>”</w:t>
      </w:r>
      <w:r>
        <w:rPr>
          <w:rFonts w:hint="eastAsia"/>
        </w:rPr>
        <w:t>,</w:t>
      </w:r>
    </w:p>
    <w:p w:rsidR="005C1533" w:rsidRDefault="0099099B">
      <w:r>
        <w:rPr>
          <w:rFonts w:hint="eastAsia"/>
        </w:rPr>
        <w:tab/>
      </w:r>
      <w:commentRangeStart w:id="186"/>
      <w:r>
        <w:rPr>
          <w:rFonts w:hint="eastAsia"/>
          <w:color w:val="00B0F0"/>
        </w:rPr>
        <w:t>introduce</w:t>
      </w:r>
      <w:commentRangeEnd w:id="186"/>
      <w:r>
        <w:rPr>
          <w:rStyle w:val="aa"/>
        </w:rPr>
        <w:commentReference w:id="186"/>
      </w:r>
      <w:r>
        <w:rPr>
          <w:rFonts w:hint="eastAsia"/>
        </w:rPr>
        <w:t>:[</w:t>
      </w:r>
      <w:r>
        <w:t>“</w:t>
      </w:r>
      <w:bookmarkStart w:id="187" w:name="OLE_LINK1"/>
      <w:bookmarkStart w:id="188" w:name="OLE_LINK2"/>
      <w:r>
        <w:rPr>
          <w:rFonts w:hint="eastAsia"/>
        </w:rPr>
        <w:t>商品名称</w:t>
      </w:r>
      <w:bookmarkEnd w:id="187"/>
      <w:bookmarkEnd w:id="188"/>
      <w:r>
        <w:t>”</w:t>
      </w:r>
      <w:r>
        <w:rPr>
          <w:rFonts w:hint="eastAsia"/>
        </w:rPr>
        <w:t xml:space="preserve"> :  </w:t>
      </w:r>
      <w:r>
        <w:t>“</w:t>
      </w:r>
      <w:bookmarkStart w:id="189" w:name="OLE_LINK7"/>
      <w:bookmarkStart w:id="190" w:name="OLE_LINK8"/>
      <w:r>
        <w:rPr>
          <w:rFonts w:hint="eastAsia"/>
        </w:rPr>
        <w:t>HTCD816w</w:t>
      </w:r>
      <w:bookmarkEnd w:id="189"/>
      <w:bookmarkEnd w:id="190"/>
      <w:r>
        <w:t>”</w:t>
      </w:r>
      <w:r>
        <w:rPr>
          <w:rFonts w:hint="eastAsia"/>
        </w:rPr>
        <w:t xml:space="preserve">, </w:t>
      </w:r>
      <w:r>
        <w:t>“</w:t>
      </w:r>
      <w:bookmarkStart w:id="191" w:name="OLE_LINK9"/>
      <w:bookmarkStart w:id="192" w:name="OLE_LINK14"/>
      <w:r>
        <w:rPr>
          <w:rFonts w:hint="eastAsia"/>
        </w:rPr>
        <w:t>商品编号</w:t>
      </w:r>
      <w:bookmarkEnd w:id="191"/>
      <w:bookmarkEnd w:id="192"/>
      <w:r>
        <w:t>”</w:t>
      </w:r>
      <w:r>
        <w:rPr>
          <w:rFonts w:hint="eastAsia"/>
        </w:rPr>
        <w:t xml:space="preserve"> :  </w:t>
      </w:r>
      <w:r>
        <w:t>“</w:t>
      </w:r>
      <w:bookmarkStart w:id="193" w:name="OLE_LINK15"/>
      <w:bookmarkStart w:id="194" w:name="OLE_LINK16"/>
      <w:r>
        <w:rPr>
          <w:rFonts w:hint="eastAsia"/>
        </w:rPr>
        <w:t>1072876</w:t>
      </w:r>
      <w:bookmarkEnd w:id="193"/>
      <w:bookmarkEnd w:id="194"/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品牌</w:t>
      </w:r>
      <w:r>
        <w:t>”</w:t>
      </w:r>
      <w:r>
        <w:rPr>
          <w:rFonts w:hint="eastAsia"/>
        </w:rPr>
        <w:t xml:space="preserve"> :  </w:t>
      </w:r>
      <w:r>
        <w:t>“</w:t>
      </w:r>
      <w:r>
        <w:rPr>
          <w:rFonts w:hint="eastAsia"/>
        </w:rPr>
        <w:t>HTC</w:t>
      </w:r>
      <w:r>
        <w:t>”</w:t>
      </w:r>
      <w:r>
        <w:rPr>
          <w:rFonts w:hint="eastAsia"/>
        </w:rPr>
        <w:t xml:space="preserve">, </w:t>
      </w:r>
    </w:p>
    <w:p w:rsidR="005C1533" w:rsidRDefault="0099099B">
      <w:pPr>
        <w:ind w:left="840" w:firstLine="420"/>
      </w:pPr>
      <w:r>
        <w:t>“</w:t>
      </w:r>
      <w:r>
        <w:rPr>
          <w:rFonts w:hint="eastAsia"/>
        </w:rPr>
        <w:t>商品毛重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180.00g</w:t>
      </w:r>
      <w:r>
        <w:t>”</w:t>
      </w:r>
      <w:r>
        <w:rPr>
          <w:rFonts w:hint="eastAsia"/>
        </w:rPr>
        <w:t>],</w:t>
      </w:r>
    </w:p>
    <w:p w:rsidR="005C1533" w:rsidRDefault="0099099B">
      <w:r>
        <w:rPr>
          <w:rFonts w:hint="eastAsia"/>
        </w:rPr>
        <w:tab/>
      </w:r>
      <w:commentRangeStart w:id="195"/>
      <w:proofErr w:type="gramStart"/>
      <w:r>
        <w:rPr>
          <w:rFonts w:hint="eastAsia"/>
          <w:color w:val="00B0F0"/>
        </w:rPr>
        <w:t>position</w:t>
      </w:r>
      <w:commentRangeEnd w:id="195"/>
      <w:proofErr w:type="gramEnd"/>
      <w:r>
        <w:rPr>
          <w:rStyle w:val="aa"/>
        </w:rPr>
        <w:commentReference w:id="195"/>
      </w:r>
      <w:r>
        <w:rPr>
          <w:rFonts w:hint="eastAsia"/>
          <w:color w:val="00B0F0"/>
        </w:rPr>
        <w:t xml:space="preserve"> </w:t>
      </w:r>
      <w:r>
        <w:rPr>
          <w:rFonts w:hint="eastAsia"/>
        </w:rPr>
        <w:t>: 1 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businssId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45e545df5-sd4f14</w:t>
      </w:r>
      <w:r>
        <w:t>”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 xml:space="preserve">classify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[ </w:t>
      </w:r>
      <w:r>
        <w:t>“4DA6DC74-10FB-4993-AA6E-7192B5D6A720”</w:t>
      </w:r>
      <w:r>
        <w:rPr>
          <w:rFonts w:hint="eastAsia"/>
        </w:rPr>
        <w:t>,</w:t>
      </w:r>
      <w:r>
        <w:t>”…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]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  <w:u w:val="single"/>
        </w:rPr>
        <w:t>createtime</w:t>
      </w:r>
      <w:proofErr w:type="spellEnd"/>
      <w:proofErr w:type="gramEnd"/>
      <w:r>
        <w:rPr>
          <w:rFonts w:hint="eastAsia"/>
        </w:rPr>
        <w:t>: 2014-06-08 12:00:00,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publishtime</w:t>
      </w:r>
      <w:proofErr w:type="spellEnd"/>
      <w:proofErr w:type="gramEnd"/>
      <w:r>
        <w:rPr>
          <w:rFonts w:hint="eastAsia"/>
        </w:rPr>
        <w:t>: 2014-06-08 12:00:00,</w:t>
      </w:r>
    </w:p>
    <w:p w:rsidR="005C1533" w:rsidRDefault="0099099B">
      <w:pPr>
        <w:rPr>
          <w:ins w:id="196" w:author="User" w:date="2017-06-11T10:30:00Z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color w:val="00B0F0"/>
        </w:rPr>
        <w:t>modifytime</w:t>
      </w:r>
      <w:proofErr w:type="spellEnd"/>
      <w:proofErr w:type="gramEnd"/>
      <w:r>
        <w:rPr>
          <w:rFonts w:hint="eastAsia"/>
        </w:rPr>
        <w:t>: 2014-06-08 12:00:00,</w:t>
      </w:r>
    </w:p>
    <w:p w:rsidR="005C1533" w:rsidRDefault="0099099B">
      <w:ins w:id="197" w:author="User" w:date="2017-06-11T10:30:00Z">
        <w:r>
          <w:rPr>
            <w:rFonts w:hint="eastAsia"/>
          </w:rPr>
          <w:tab/>
        </w:r>
        <w:proofErr w:type="gramStart"/>
        <w:r>
          <w:rPr>
            <w:rFonts w:hint="eastAsia"/>
          </w:rPr>
          <w:t>version:</w:t>
        </w:r>
        <w:proofErr w:type="gramEnd"/>
        <w:r>
          <w:rPr>
            <w:rFonts w:hint="eastAsia"/>
          </w:rPr>
          <w:t>2</w:t>
        </w:r>
      </w:ins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sku</w:t>
      </w:r>
      <w:proofErr w:type="spellEnd"/>
      <w:proofErr w:type="gramEnd"/>
      <w:r>
        <w:rPr>
          <w:rFonts w:hint="eastAsia"/>
        </w:rPr>
        <w:tab/>
        <w:t>{</w:t>
      </w:r>
    </w:p>
    <w:p w:rsidR="005C1533" w:rsidRDefault="0099099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spec</w:t>
      </w:r>
      <w:proofErr w:type="gramEnd"/>
      <w:r>
        <w:rPr>
          <w:rFonts w:hint="eastAsia"/>
          <w:b/>
          <w:color w:val="00B0F0"/>
        </w:rPr>
        <w:t xml:space="preserve"> </w:t>
      </w:r>
      <w:r>
        <w:rPr>
          <w:b/>
          <w:color w:val="00B0F0"/>
        </w:rPr>
        <w:t>…</w:t>
      </w:r>
    </w:p>
    <w:p w:rsidR="005C1533" w:rsidRDefault="0099099B">
      <w:pPr>
        <w:ind w:left="420" w:firstLine="420"/>
      </w:pPr>
      <w:r>
        <w:rPr>
          <w:rFonts w:hint="eastAsia"/>
        </w:rPr>
        <w:t>},</w:t>
      </w:r>
    </w:p>
    <w:p w:rsidR="005C1533" w:rsidRDefault="0099099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seo</w:t>
      </w:r>
      <w:proofErr w:type="spellEnd"/>
      <w:proofErr w:type="gramEnd"/>
      <w:r>
        <w:rPr>
          <w:rFonts w:hint="eastAsia"/>
        </w:rPr>
        <w:t xml:space="preserve"> {</w:t>
      </w:r>
    </w:p>
    <w:p w:rsidR="005C1533" w:rsidRDefault="0099099B">
      <w:pPr>
        <w:ind w:left="420" w:firstLine="420"/>
      </w:pPr>
      <w:r>
        <w:rPr>
          <w:rFonts w:hint="eastAsia"/>
        </w:rPr>
        <w:t>},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</w:rPr>
        <w:t>media</w:t>
      </w:r>
      <w:proofErr w:type="gramEnd"/>
      <w:r>
        <w:rPr>
          <w:rFonts w:hint="eastAsia"/>
        </w:rPr>
        <w:t xml:space="preserve"> {},</w:t>
      </w:r>
    </w:p>
    <w:p w:rsidR="005C1533" w:rsidRDefault="0099099B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extension</w:t>
      </w:r>
      <w:proofErr w:type="gramEnd"/>
      <w:r>
        <w:rPr>
          <w:rFonts w:hint="eastAsia"/>
        </w:rPr>
        <w:t xml:space="preserve"> {}</w:t>
      </w:r>
    </w:p>
    <w:p w:rsidR="005C1533" w:rsidRDefault="0099099B">
      <w:r>
        <w:rPr>
          <w:rFonts w:hint="eastAsia"/>
        </w:rPr>
        <w:t>}</w:t>
      </w:r>
    </w:p>
    <w:p w:rsidR="005C1533" w:rsidRDefault="005C1533"/>
    <w:p w:rsidR="005C1533" w:rsidRDefault="0099099B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5C1533" w:rsidRDefault="0099099B">
      <w:r>
        <w:rPr>
          <w:rFonts w:hint="eastAsia"/>
        </w:rPr>
        <w:t>GET</w:t>
      </w:r>
    </w:p>
    <w:p w:rsidR="005C1533" w:rsidRDefault="0099099B">
      <w:pPr>
        <w:pStyle w:val="3"/>
      </w:pPr>
      <w:r>
        <w:rPr>
          <w:rFonts w:hint="eastAsia"/>
        </w:rPr>
        <w:t>返回结果</w:t>
      </w:r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</w:rPr>
        <w:t>Code :</w:t>
      </w:r>
      <w:proofErr w:type="gramEnd"/>
      <w:r>
        <w:rPr>
          <w:rFonts w:hint="eastAsia"/>
        </w:rPr>
        <w:t xml:space="preserve">  -1,</w:t>
      </w:r>
    </w:p>
    <w:p w:rsidR="005C1533" w:rsidRDefault="0099099B">
      <w:r>
        <w:rPr>
          <w:rFonts w:hint="eastAsia"/>
        </w:rPr>
        <w:tab/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 w:rsidR="005C1533" w:rsidRDefault="0099099B">
      <w:r>
        <w:rPr>
          <w:rFonts w:hint="eastAsia"/>
        </w:rPr>
        <w:t>}</w:t>
      </w:r>
    </w:p>
    <w:p w:rsidR="005C1533" w:rsidRDefault="0099099B">
      <w:pPr>
        <w:pStyle w:val="2"/>
      </w:pPr>
      <w:r>
        <w:rPr>
          <w:rFonts w:hint="eastAsia"/>
        </w:rPr>
        <w:t>用户注册</w:t>
      </w:r>
    </w:p>
    <w:p w:rsidR="005C1533" w:rsidRDefault="0099099B">
      <w:r>
        <w:rPr>
          <w:rFonts w:hint="eastAsia"/>
          <w:b/>
        </w:rPr>
        <w:t>返回值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ApiResult</w:t>
      </w:r>
      <w:proofErr w:type="spellEnd"/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</w:rPr>
        <w:t>Code :</w:t>
      </w:r>
      <w:proofErr w:type="gramEnd"/>
      <w:r>
        <w:rPr>
          <w:rFonts w:hint="eastAsia"/>
        </w:rPr>
        <w:t xml:space="preserve">  -1,</w:t>
      </w:r>
    </w:p>
    <w:p w:rsidR="005C1533" w:rsidRDefault="0099099B">
      <w:r>
        <w:rPr>
          <w:rFonts w:hint="eastAsia"/>
        </w:rPr>
        <w:tab/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 w:rsidR="005C1533" w:rsidRDefault="0099099B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C1533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C1533" w:rsidRDefault="0099099B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C1533">
        <w:tc>
          <w:tcPr>
            <w:tcW w:w="2840" w:type="dxa"/>
            <w:shd w:val="clear" w:color="auto" w:fill="C0C0C0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Code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>错误编号</w:t>
            </w:r>
          </w:p>
        </w:tc>
        <w:tc>
          <w:tcPr>
            <w:tcW w:w="2841" w:type="dxa"/>
            <w:shd w:val="clear" w:color="auto" w:fill="C0C0C0"/>
          </w:tcPr>
          <w:p w:rsidR="005C1533" w:rsidRDefault="0099099B">
            <w:r>
              <w:rPr>
                <w:rFonts w:hint="eastAsia"/>
                <w:color w:val="000000"/>
              </w:rPr>
              <w:t xml:space="preserve">0 : </w:t>
            </w:r>
            <w:r>
              <w:rPr>
                <w:rFonts w:hint="eastAsia"/>
                <w:color w:val="000000"/>
              </w:rPr>
              <w:t>成功返回</w:t>
            </w:r>
          </w:p>
          <w:p w:rsidR="005C1533" w:rsidRDefault="0099099B">
            <w:r>
              <w:rPr>
                <w:rFonts w:hint="eastAsia"/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：通用的异常返回</w:t>
            </w:r>
          </w:p>
        </w:tc>
      </w:tr>
      <w:tr w:rsidR="005C1533">
        <w:tc>
          <w:tcPr>
            <w:tcW w:w="2840" w:type="dxa"/>
          </w:tcPr>
          <w:p w:rsidR="005C1533" w:rsidRDefault="0099099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Caption</w:t>
            </w:r>
          </w:p>
        </w:tc>
        <w:tc>
          <w:tcPr>
            <w:tcW w:w="2841" w:type="dxa"/>
          </w:tcPr>
          <w:p w:rsidR="005C1533" w:rsidRDefault="0099099B">
            <w:r>
              <w:rPr>
                <w:rFonts w:hint="eastAsia"/>
                <w:color w:val="000000"/>
              </w:rPr>
              <w:t>错误描述</w:t>
            </w:r>
          </w:p>
        </w:tc>
        <w:tc>
          <w:tcPr>
            <w:tcW w:w="2841" w:type="dxa"/>
          </w:tcPr>
          <w:p w:rsidR="005C1533" w:rsidRDefault="005C1533"/>
        </w:tc>
      </w:tr>
    </w:tbl>
    <w:p w:rsidR="005C1533" w:rsidRDefault="005C1533"/>
    <w:p w:rsidR="005C1533" w:rsidRDefault="0099099B">
      <w:pPr>
        <w:pStyle w:val="3"/>
      </w:pPr>
      <w:r>
        <w:rPr>
          <w:rFonts w:hint="eastAsia"/>
        </w:rPr>
        <w:t>URL</w:t>
      </w:r>
    </w:p>
    <w:p w:rsidR="005C1533" w:rsidRDefault="00E63246">
      <w:hyperlink r:id="rId9" w:history="1">
        <w:r w:rsidR="0099099B">
          <w:rPr>
            <w:rStyle w:val="a9"/>
            <w:rFonts w:hint="eastAsia"/>
          </w:rPr>
          <w:t>http://</w:t>
        </w:r>
        <w:r w:rsidR="0099099B">
          <w:rPr>
            <w:rStyle w:val="a9"/>
            <w:rFonts w:hint="eastAsia"/>
            <w:strike/>
          </w:rPr>
          <w:t>l92.168.10.104</w:t>
        </w:r>
        <w:r w:rsidR="0099099B">
          <w:rPr>
            <w:rStyle w:val="a9"/>
          </w:rPr>
          <w:t>/</w:t>
        </w:r>
        <w:r w:rsidR="0099099B">
          <w:rPr>
            <w:rStyle w:val="a9"/>
            <w:rFonts w:hint="eastAsia"/>
          </w:rPr>
          <w:t>api</w:t>
        </w:r>
        <w:r w:rsidR="0099099B">
          <w:rPr>
            <w:rStyle w:val="a9"/>
          </w:rPr>
          <w:t>/register.api</w:t>
        </w:r>
      </w:hyperlink>
    </w:p>
    <w:p w:rsidR="005C1533" w:rsidRDefault="0099099B">
      <w:pPr>
        <w:pStyle w:val="3"/>
      </w:pPr>
      <w:r>
        <w:rPr>
          <w:rFonts w:hint="eastAsia"/>
        </w:rPr>
        <w:t>支持格式</w:t>
      </w:r>
    </w:p>
    <w:p w:rsidR="005C1533" w:rsidRDefault="0099099B">
      <w:r>
        <w:rPr>
          <w:rFonts w:hint="eastAsia"/>
        </w:rPr>
        <w:t>JSON</w:t>
      </w:r>
    </w:p>
    <w:p w:rsidR="005C1533" w:rsidRDefault="0099099B">
      <w:pPr>
        <w:rPr>
          <w:b/>
        </w:rPr>
      </w:pPr>
      <w:r>
        <w:rPr>
          <w:rFonts w:hint="eastAsia"/>
          <w:b/>
        </w:rPr>
        <w:t>User</w:t>
      </w:r>
      <w:r>
        <w:rPr>
          <w:rFonts w:hint="eastAsia"/>
          <w:b/>
        </w:rPr>
        <w:t>类</w:t>
      </w:r>
    </w:p>
    <w:p w:rsidR="005C1533" w:rsidRDefault="0099099B">
      <w:pPr>
        <w:rPr>
          <w:b/>
        </w:rPr>
      </w:pPr>
      <w:r>
        <w:rPr>
          <w:rFonts w:hint="eastAsia"/>
          <w:b/>
        </w:rPr>
        <w:t>{</w:t>
      </w:r>
    </w:p>
    <w:p w:rsidR="005C1533" w:rsidRDefault="0099099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b/>
        </w:rPr>
        <w:t>I</w:t>
      </w:r>
      <w:r>
        <w:rPr>
          <w:rFonts w:hint="eastAsia"/>
          <w:b/>
        </w:rPr>
        <w:t>d</w:t>
      </w:r>
      <w:proofErr w:type="gramStart"/>
      <w:r>
        <w:rPr>
          <w:rFonts w:hint="eastAsia"/>
          <w:b/>
        </w:rPr>
        <w:t>:string</w:t>
      </w:r>
      <w:proofErr w:type="spellEnd"/>
      <w:proofErr w:type="gramEnd"/>
    </w:p>
    <w:p w:rsidR="005C1533" w:rsidRDefault="0099099B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P</w:t>
      </w:r>
      <w:r>
        <w:rPr>
          <w:rFonts w:hint="eastAsia"/>
          <w:b/>
        </w:rPr>
        <w:t>hone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string</w:t>
      </w:r>
      <w:proofErr w:type="gramEnd"/>
    </w:p>
    <w:p w:rsidR="005C1533" w:rsidRDefault="0099099B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P</w:t>
      </w:r>
      <w:r>
        <w:rPr>
          <w:rFonts w:hint="eastAsia"/>
          <w:b/>
        </w:rPr>
        <w:t>assword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string</w:t>
      </w:r>
      <w:proofErr w:type="gramEnd"/>
    </w:p>
    <w:p w:rsidR="005C1533" w:rsidRDefault="0099099B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U</w:t>
      </w:r>
      <w:r>
        <w:rPr>
          <w:rFonts w:hint="eastAsia"/>
          <w:b/>
        </w:rPr>
        <w:t xml:space="preserve">sername: string </w:t>
      </w:r>
    </w:p>
    <w:p w:rsidR="005C1533" w:rsidRDefault="0099099B">
      <w:pPr>
        <w:rPr>
          <w:b/>
        </w:rPr>
      </w:pPr>
      <w:r>
        <w:rPr>
          <w:rFonts w:hint="eastAsia"/>
          <w:b/>
        </w:rPr>
        <w:lastRenderedPageBreak/>
        <w:tab/>
      </w:r>
      <w:r>
        <w:rPr>
          <w:b/>
        </w:rPr>
        <w:t>N</w:t>
      </w:r>
      <w:r>
        <w:rPr>
          <w:rFonts w:hint="eastAsia"/>
          <w:b/>
        </w:rPr>
        <w:t xml:space="preserve">ickname: string </w:t>
      </w:r>
    </w:p>
    <w:p w:rsidR="005C1533" w:rsidRDefault="0099099B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G</w:t>
      </w:r>
      <w:r>
        <w:rPr>
          <w:rFonts w:hint="eastAsia"/>
          <w:b/>
        </w:rPr>
        <w:t>ender: string</w:t>
      </w:r>
    </w:p>
    <w:p w:rsidR="005C1533" w:rsidRDefault="0099099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b/>
        </w:rPr>
        <w:t>Cardid</w:t>
      </w:r>
      <w:proofErr w:type="spellEnd"/>
      <w:r>
        <w:rPr>
          <w:rFonts w:hint="eastAsia"/>
          <w:b/>
        </w:rPr>
        <w:t>: string</w:t>
      </w:r>
    </w:p>
    <w:p w:rsidR="005C1533" w:rsidRDefault="0099099B">
      <w:pPr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AddrArea</w:t>
      </w:r>
      <w:proofErr w:type="spellEnd"/>
      <w:r>
        <w:rPr>
          <w:rFonts w:hint="eastAsia"/>
          <w:b/>
        </w:rPr>
        <w:t xml:space="preserve">: </w:t>
      </w:r>
      <w:proofErr w:type="spellStart"/>
      <w:r>
        <w:rPr>
          <w:rFonts w:hint="eastAsia"/>
          <w:b/>
        </w:rPr>
        <w:t>int</w:t>
      </w:r>
      <w:proofErr w:type="spellEnd"/>
    </w:p>
    <w:p w:rsidR="005C1533" w:rsidRDefault="0099099B">
      <w:pPr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addrStreet</w:t>
      </w:r>
      <w:proofErr w:type="spellEnd"/>
      <w:proofErr w:type="gramEnd"/>
      <w:r>
        <w:rPr>
          <w:rFonts w:hint="eastAsia"/>
          <w:b/>
        </w:rPr>
        <w:t>: string</w:t>
      </w:r>
    </w:p>
    <w:p w:rsidR="005C1533" w:rsidRDefault="0099099B">
      <w:pPr>
        <w:rPr>
          <w:b/>
        </w:rPr>
      </w:pPr>
      <w:r>
        <w:rPr>
          <w:rFonts w:hint="eastAsia"/>
          <w:b/>
        </w:rPr>
        <w:tab/>
        <w:t>email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string</w:t>
      </w:r>
      <w:proofErr w:type="gramEnd"/>
    </w:p>
    <w:p w:rsidR="005C1533" w:rsidRDefault="0099099B">
      <w:pPr>
        <w:rPr>
          <w:b/>
        </w:rPr>
      </w:pPr>
      <w:r>
        <w:rPr>
          <w:rFonts w:hint="eastAsia"/>
          <w:b/>
        </w:rPr>
        <w:tab/>
        <w:t>status</w:t>
      </w:r>
      <w:r>
        <w:rPr>
          <w:rFonts w:hint="eastAsia"/>
          <w:b/>
        </w:rPr>
        <w:t>：</w:t>
      </w:r>
      <w:proofErr w:type="spellStart"/>
      <w:proofErr w:type="gramStart"/>
      <w:r>
        <w:rPr>
          <w:rFonts w:hint="eastAsia"/>
          <w:b/>
        </w:rPr>
        <w:t>int</w:t>
      </w:r>
      <w:proofErr w:type="spellEnd"/>
      <w:proofErr w:type="gramEnd"/>
    </w:p>
    <w:p w:rsidR="005C1533" w:rsidRDefault="0099099B">
      <w:r>
        <w:rPr>
          <w:rFonts w:hint="eastAsia"/>
          <w:b/>
        </w:rPr>
        <w:t>}</w:t>
      </w:r>
    </w:p>
    <w:p w:rsidR="005C1533" w:rsidRDefault="0099099B">
      <w:r>
        <w:t>I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为注册时，实体必须赋值的字段。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：自动注册时状态为</w:t>
      </w:r>
      <w:r>
        <w:rPr>
          <w:rFonts w:hint="eastAsia"/>
        </w:rPr>
        <w:t>3</w:t>
      </w:r>
    </w:p>
    <w:p w:rsidR="005C1533" w:rsidRDefault="0099099B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5C1533" w:rsidRDefault="0099099B">
      <w:r>
        <w:rPr>
          <w:rFonts w:hint="eastAsia"/>
        </w:rPr>
        <w:t>POST</w:t>
      </w:r>
    </w:p>
    <w:p w:rsidR="005C1533" w:rsidRDefault="0099099B">
      <w:pPr>
        <w:pStyle w:val="3"/>
      </w:pPr>
      <w:r>
        <w:rPr>
          <w:rFonts w:hint="eastAsia"/>
        </w:rPr>
        <w:t>返回结果</w:t>
      </w:r>
    </w:p>
    <w:p w:rsidR="005C1533" w:rsidRDefault="0099099B">
      <w:proofErr w:type="spellStart"/>
      <w:r>
        <w:rPr>
          <w:rFonts w:hint="eastAsia"/>
        </w:rPr>
        <w:t>ApiResult</w:t>
      </w:r>
      <w:proofErr w:type="spellEnd"/>
    </w:p>
    <w:p w:rsidR="005C1533" w:rsidRDefault="0099099B">
      <w:r>
        <w:rPr>
          <w:rFonts w:hint="eastAsia"/>
        </w:rPr>
        <w:t>{</w:t>
      </w:r>
    </w:p>
    <w:p w:rsidR="005C1533" w:rsidRDefault="0099099B">
      <w:r>
        <w:rPr>
          <w:rFonts w:hint="eastAsia"/>
        </w:rPr>
        <w:tab/>
      </w:r>
      <w:proofErr w:type="gramStart"/>
      <w:r>
        <w:rPr>
          <w:rFonts w:hint="eastAsia"/>
        </w:rPr>
        <w:t>Code :</w:t>
      </w:r>
      <w:proofErr w:type="gramEnd"/>
      <w:r>
        <w:rPr>
          <w:rFonts w:hint="eastAsia"/>
        </w:rPr>
        <w:t xml:space="preserve">  -1,</w:t>
      </w:r>
    </w:p>
    <w:p w:rsidR="005C1533" w:rsidRDefault="0099099B">
      <w:r>
        <w:rPr>
          <w:rFonts w:hint="eastAsia"/>
        </w:rPr>
        <w:tab/>
        <w:t xml:space="preserve">Caption :  </w:t>
      </w:r>
      <w:r>
        <w:t>“</w:t>
      </w:r>
      <w:r>
        <w:rPr>
          <w:rFonts w:hint="eastAsia"/>
        </w:rPr>
        <w:t>这是一段错误描述</w:t>
      </w:r>
      <w:r>
        <w:t>”</w:t>
      </w:r>
    </w:p>
    <w:p w:rsidR="005C1533" w:rsidRDefault="0099099B">
      <w:r>
        <w:rPr>
          <w:rFonts w:hint="eastAsia"/>
        </w:rPr>
        <w:t>}</w:t>
      </w:r>
    </w:p>
    <w:p w:rsidR="005C1533" w:rsidRDefault="005C1533"/>
    <w:sectPr w:rsidR="005C15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User" w:date="2017-06-08T15:10:00Z" w:initials="U">
    <w:p w:rsidR="005C1533" w:rsidRDefault="0099099B">
      <w:pPr>
        <w:pStyle w:val="a4"/>
      </w:pPr>
      <w:r>
        <w:rPr>
          <w:rFonts w:hint="eastAsia"/>
        </w:rPr>
        <w:t>商品介绍，</w:t>
      </w:r>
      <w:r>
        <w:rPr>
          <w:rFonts w:hint="eastAsia"/>
        </w:rPr>
        <w:t>map[string][string]</w:t>
      </w:r>
      <w:r>
        <w:rPr>
          <w:rFonts w:hint="eastAsia"/>
        </w:rPr>
        <w:t>的形式</w:t>
      </w:r>
    </w:p>
  </w:comment>
  <w:comment w:id="7" w:author="User" w:date="2017-06-08T15:35:00Z" w:initials="U">
    <w:p w:rsidR="005C1533" w:rsidRDefault="0099099B">
      <w:pPr>
        <w:pStyle w:val="a4"/>
      </w:pPr>
      <w:r>
        <w:rPr>
          <w:rFonts w:hint="eastAsia"/>
        </w:rPr>
        <w:t>0:</w:t>
      </w:r>
      <w:r>
        <w:rPr>
          <w:rFonts w:hint="eastAsia"/>
        </w:rPr>
        <w:t>在库商品</w:t>
      </w:r>
    </w:p>
    <w:p w:rsidR="005C1533" w:rsidRDefault="0099099B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：上架商品</w:t>
      </w:r>
    </w:p>
  </w:comment>
  <w:comment w:id="145" w:author="Administrator" w:date="2014-07-10T15:41:00Z" w:initials="A">
    <w:p w:rsidR="005C1533" w:rsidRDefault="0099099B">
      <w:pPr>
        <w:pStyle w:val="a4"/>
      </w:pPr>
      <w:r>
        <w:rPr>
          <w:rFonts w:hint="eastAsia"/>
        </w:rPr>
        <w:t>一一对应：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土豪金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中国移动</w:t>
      </w:r>
      <w:r>
        <w:rPr>
          <w:rFonts w:hint="eastAsia"/>
        </w:rPr>
        <w:t xml:space="preserve"> 16G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土豪金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中国移动</w:t>
      </w:r>
      <w:r>
        <w:rPr>
          <w:rFonts w:hint="eastAsia"/>
        </w:rPr>
        <w:t xml:space="preserve"> 32G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土豪金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中国联通</w:t>
      </w:r>
      <w:r>
        <w:rPr>
          <w:rFonts w:hint="eastAsia"/>
        </w:rPr>
        <w:t xml:space="preserve"> 16G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土豪金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中国联通</w:t>
      </w:r>
      <w:r>
        <w:rPr>
          <w:rFonts w:hint="eastAsia"/>
        </w:rPr>
        <w:t xml:space="preserve"> 32G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土豪金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中国电信</w:t>
      </w:r>
      <w:r>
        <w:rPr>
          <w:rFonts w:hint="eastAsia"/>
        </w:rPr>
        <w:t xml:space="preserve"> 16G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土豪金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中国电信</w:t>
      </w:r>
      <w:r>
        <w:rPr>
          <w:rFonts w:hint="eastAsia"/>
        </w:rPr>
        <w:t xml:space="preserve"> 32G</w:t>
      </w:r>
    </w:p>
    <w:p w:rsidR="005C1533" w:rsidRDefault="005C1533">
      <w:pPr>
        <w:pStyle w:val="a4"/>
      </w:pPr>
    </w:p>
    <w:p w:rsidR="005C1533" w:rsidRDefault="0099099B">
      <w:pPr>
        <w:pStyle w:val="a4"/>
      </w:pPr>
      <w:r>
        <w:rPr>
          <w:rFonts w:hint="eastAsia"/>
        </w:rPr>
        <w:t>天空蓝</w:t>
      </w:r>
      <w:r>
        <w:rPr>
          <w:rFonts w:hint="eastAsia"/>
        </w:rPr>
        <w:t xml:space="preserve"> </w:t>
      </w:r>
      <w:r>
        <w:rPr>
          <w:rFonts w:hint="eastAsia"/>
        </w:rPr>
        <w:t>中国移动</w:t>
      </w:r>
      <w:r>
        <w:rPr>
          <w:rFonts w:hint="eastAsia"/>
        </w:rPr>
        <w:t xml:space="preserve"> 16G</w:t>
      </w:r>
    </w:p>
    <w:p w:rsidR="005C1533" w:rsidRDefault="0099099B">
      <w:pPr>
        <w:pStyle w:val="a4"/>
      </w:pPr>
      <w:r>
        <w:rPr>
          <w:rFonts w:hint="eastAsia"/>
        </w:rPr>
        <w:t>天空蓝</w:t>
      </w:r>
      <w:r>
        <w:rPr>
          <w:rFonts w:hint="eastAsia"/>
        </w:rPr>
        <w:t xml:space="preserve"> </w:t>
      </w:r>
      <w:r>
        <w:rPr>
          <w:rFonts w:hint="eastAsia"/>
        </w:rPr>
        <w:t>中国移动</w:t>
      </w:r>
      <w:r>
        <w:rPr>
          <w:rFonts w:hint="eastAsia"/>
        </w:rPr>
        <w:t xml:space="preserve"> 32G</w:t>
      </w:r>
    </w:p>
    <w:p w:rsidR="005C1533" w:rsidRDefault="0099099B">
      <w:pPr>
        <w:pStyle w:val="a4"/>
      </w:pPr>
      <w:r>
        <w:rPr>
          <w:rFonts w:hint="eastAsia"/>
        </w:rPr>
        <w:t>天空蓝</w:t>
      </w:r>
      <w:r>
        <w:rPr>
          <w:rFonts w:hint="eastAsia"/>
        </w:rPr>
        <w:t xml:space="preserve"> </w:t>
      </w:r>
      <w:r>
        <w:rPr>
          <w:rFonts w:hint="eastAsia"/>
        </w:rPr>
        <w:t>中国联通</w:t>
      </w:r>
      <w:r>
        <w:rPr>
          <w:rFonts w:hint="eastAsia"/>
        </w:rPr>
        <w:t xml:space="preserve"> 16G</w:t>
      </w:r>
    </w:p>
    <w:p w:rsidR="005C1533" w:rsidRDefault="0099099B">
      <w:pPr>
        <w:pStyle w:val="a4"/>
      </w:pPr>
      <w:r>
        <w:rPr>
          <w:rFonts w:hint="eastAsia"/>
        </w:rPr>
        <w:t>天空蓝</w:t>
      </w:r>
      <w:r>
        <w:rPr>
          <w:rFonts w:hint="eastAsia"/>
        </w:rPr>
        <w:t xml:space="preserve">  </w:t>
      </w:r>
      <w:r>
        <w:rPr>
          <w:rFonts w:hint="eastAsia"/>
        </w:rPr>
        <w:t>中国联通</w:t>
      </w:r>
      <w:r>
        <w:rPr>
          <w:rFonts w:hint="eastAsia"/>
        </w:rPr>
        <w:t xml:space="preserve"> 32G</w:t>
      </w:r>
    </w:p>
    <w:p w:rsidR="005C1533" w:rsidRDefault="0099099B">
      <w:pPr>
        <w:pStyle w:val="a4"/>
      </w:pPr>
      <w:r>
        <w:rPr>
          <w:rFonts w:hint="eastAsia"/>
        </w:rPr>
        <w:t>天空蓝</w:t>
      </w:r>
      <w:r>
        <w:rPr>
          <w:rFonts w:hint="eastAsia"/>
        </w:rPr>
        <w:t xml:space="preserve">  </w:t>
      </w:r>
      <w:r>
        <w:rPr>
          <w:rFonts w:hint="eastAsia"/>
        </w:rPr>
        <w:t>中国电信</w:t>
      </w:r>
      <w:r>
        <w:rPr>
          <w:rFonts w:hint="eastAsia"/>
        </w:rPr>
        <w:t xml:space="preserve"> 16G</w:t>
      </w:r>
    </w:p>
    <w:p w:rsidR="005C1533" w:rsidRDefault="0099099B">
      <w:pPr>
        <w:pStyle w:val="a4"/>
      </w:pPr>
      <w:r>
        <w:rPr>
          <w:rFonts w:hint="eastAsia"/>
        </w:rPr>
        <w:t>天空蓝</w:t>
      </w:r>
      <w:r>
        <w:rPr>
          <w:rFonts w:hint="eastAsia"/>
        </w:rPr>
        <w:t xml:space="preserve">  </w:t>
      </w:r>
      <w:r>
        <w:rPr>
          <w:rFonts w:hint="eastAsia"/>
        </w:rPr>
        <w:t>中国电信</w:t>
      </w:r>
      <w:r>
        <w:rPr>
          <w:rFonts w:hint="eastAsia"/>
        </w:rPr>
        <w:t xml:space="preserve"> 32G</w:t>
      </w:r>
    </w:p>
    <w:p w:rsidR="005C1533" w:rsidRDefault="005C1533">
      <w:pPr>
        <w:pStyle w:val="a4"/>
      </w:pPr>
    </w:p>
    <w:p w:rsidR="005C1533" w:rsidRDefault="0099099B">
      <w:pPr>
        <w:pStyle w:val="a4"/>
      </w:pPr>
      <w:proofErr w:type="gramStart"/>
      <w:r>
        <w:rPr>
          <w:rFonts w:hint="eastAsia"/>
        </w:rPr>
        <w:t>火热红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中国移动</w:t>
      </w:r>
      <w:r>
        <w:rPr>
          <w:rFonts w:hint="eastAsia"/>
        </w:rPr>
        <w:t xml:space="preserve"> 16G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火热红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中国移动</w:t>
      </w:r>
      <w:r>
        <w:rPr>
          <w:rFonts w:hint="eastAsia"/>
        </w:rPr>
        <w:t xml:space="preserve"> 32G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火热红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中国联通</w:t>
      </w:r>
      <w:r>
        <w:rPr>
          <w:rFonts w:hint="eastAsia"/>
        </w:rPr>
        <w:t xml:space="preserve"> 16G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火热红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中国联通</w:t>
      </w:r>
      <w:r>
        <w:rPr>
          <w:rFonts w:hint="eastAsia"/>
        </w:rPr>
        <w:t xml:space="preserve"> 32G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火热红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中国电信</w:t>
      </w:r>
      <w:r>
        <w:rPr>
          <w:rFonts w:hint="eastAsia"/>
        </w:rPr>
        <w:t xml:space="preserve"> 16G</w:t>
      </w:r>
    </w:p>
    <w:p w:rsidR="005C1533" w:rsidRDefault="0099099B">
      <w:pPr>
        <w:pStyle w:val="a4"/>
      </w:pPr>
      <w:proofErr w:type="gramStart"/>
      <w:r>
        <w:rPr>
          <w:rFonts w:hint="eastAsia"/>
        </w:rPr>
        <w:t>火热红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中国电信</w:t>
      </w:r>
      <w:r>
        <w:rPr>
          <w:rFonts w:hint="eastAsia"/>
        </w:rPr>
        <w:t xml:space="preserve"> 32G</w:t>
      </w:r>
    </w:p>
    <w:p w:rsidR="005C1533" w:rsidRDefault="005C1533">
      <w:pPr>
        <w:pStyle w:val="a4"/>
      </w:pPr>
    </w:p>
  </w:comment>
  <w:comment w:id="178" w:author="User" w:date="2017-06-08T18:30:00Z" w:initials="U">
    <w:p w:rsidR="005C1533" w:rsidRDefault="0099099B">
      <w:pPr>
        <w:pStyle w:val="a4"/>
      </w:pPr>
      <w:r>
        <w:rPr>
          <w:rFonts w:hint="eastAsia"/>
        </w:rPr>
        <w:t>商品介绍，</w:t>
      </w:r>
      <w:r>
        <w:rPr>
          <w:rFonts w:hint="eastAsia"/>
        </w:rPr>
        <w:t>map[string][string]</w:t>
      </w:r>
      <w:r>
        <w:rPr>
          <w:rFonts w:hint="eastAsia"/>
        </w:rPr>
        <w:t>的形式</w:t>
      </w:r>
    </w:p>
  </w:comment>
  <w:comment w:id="179" w:author="User" w:date="2017-06-08T18:30:00Z" w:initials="U">
    <w:p w:rsidR="005C1533" w:rsidRDefault="0099099B">
      <w:pPr>
        <w:pStyle w:val="a4"/>
      </w:pPr>
      <w:r>
        <w:rPr>
          <w:rFonts w:hint="eastAsia"/>
        </w:rPr>
        <w:t>0:</w:t>
      </w:r>
      <w:r>
        <w:rPr>
          <w:rFonts w:hint="eastAsia"/>
        </w:rPr>
        <w:t>在库商品</w:t>
      </w:r>
    </w:p>
    <w:p w:rsidR="005C1533" w:rsidRDefault="0099099B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：上架商品</w:t>
      </w:r>
    </w:p>
  </w:comment>
  <w:comment w:id="182" w:author="User" w:date="2017-06-08T18:25:00Z" w:initials="U">
    <w:p w:rsidR="005C1533" w:rsidRDefault="0099099B">
      <w:pPr>
        <w:pStyle w:val="a4"/>
      </w:pPr>
      <w:r>
        <w:rPr>
          <w:rFonts w:hint="eastAsia"/>
        </w:rPr>
        <w:t>针对商品评价，提供部分可选标签</w:t>
      </w:r>
    </w:p>
  </w:comment>
  <w:comment w:id="185" w:author="User" w:date="2017-06-11T11:03:00Z" w:initials="U">
    <w:p w:rsidR="005C1533" w:rsidRDefault="0099099B">
      <w:pPr>
        <w:pStyle w:val="a4"/>
      </w:pPr>
      <w:r>
        <w:rPr>
          <w:rFonts w:hint="eastAsia"/>
        </w:rPr>
        <w:t>普通商品的集成</w:t>
      </w:r>
    </w:p>
  </w:comment>
  <w:comment w:id="186" w:author="User" w:date="2017-06-17T10:20:00Z" w:initials="U">
    <w:p w:rsidR="005C1533" w:rsidRDefault="0099099B">
      <w:pPr>
        <w:pStyle w:val="a4"/>
      </w:pPr>
      <w:r>
        <w:rPr>
          <w:rFonts w:hint="eastAsia"/>
        </w:rPr>
        <w:t>商品介绍，</w:t>
      </w:r>
      <w:r>
        <w:rPr>
          <w:rFonts w:hint="eastAsia"/>
        </w:rPr>
        <w:t>map[string][string]</w:t>
      </w:r>
      <w:r>
        <w:rPr>
          <w:rFonts w:hint="eastAsia"/>
        </w:rPr>
        <w:t>的形式</w:t>
      </w:r>
    </w:p>
  </w:comment>
  <w:comment w:id="195" w:author="User" w:date="2017-06-17T10:20:00Z" w:initials="U">
    <w:p w:rsidR="005C1533" w:rsidRDefault="0099099B">
      <w:pPr>
        <w:pStyle w:val="a4"/>
      </w:pPr>
      <w:r>
        <w:rPr>
          <w:rFonts w:hint="eastAsia"/>
        </w:rPr>
        <w:t>0:</w:t>
      </w:r>
      <w:r>
        <w:rPr>
          <w:rFonts w:hint="eastAsia"/>
        </w:rPr>
        <w:t>在库商品</w:t>
      </w:r>
    </w:p>
    <w:p w:rsidR="005C1533" w:rsidRDefault="0099099B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：上架商品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1F61"/>
    <w:multiLevelType w:val="multilevel"/>
    <w:tmpl w:val="0E8B1F61"/>
    <w:lvl w:ilvl="0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915330"/>
    <w:multiLevelType w:val="multilevel"/>
    <w:tmpl w:val="1B0C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1533"/>
    <w:rsid w:val="00282184"/>
    <w:rsid w:val="005C1533"/>
    <w:rsid w:val="0099099B"/>
    <w:rsid w:val="00BD0B87"/>
    <w:rsid w:val="00D17355"/>
    <w:rsid w:val="00DC0F26"/>
    <w:rsid w:val="00E6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Char4">
    <w:name w:val="标题 Char"/>
    <w:link w:val="a8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.49:8080/goods/storage.api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92.168.10.104/api/register.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902</Words>
  <Characters>5145</Characters>
  <Application>Microsoft Office Word</Application>
  <DocSecurity>0</DocSecurity>
  <Lines>42</Lines>
  <Paragraphs>12</Paragraphs>
  <ScaleCrop>false</ScaleCrop>
  <Company>China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魔力商品数据模型设计</dc:title>
  <dc:creator>User</dc:creator>
  <cp:lastModifiedBy>Sky</cp:lastModifiedBy>
  <cp:revision>15</cp:revision>
  <dcterms:created xsi:type="dcterms:W3CDTF">2014-06-08T05:15:00Z</dcterms:created>
  <dcterms:modified xsi:type="dcterms:W3CDTF">2014-07-30T12:21:00Z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