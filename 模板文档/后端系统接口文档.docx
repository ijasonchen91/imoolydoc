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</w:pPr>
      <w:r>
        <w:rPr>
          <w:rFonts w:hint="eastAsia"/>
        </w:rPr>
        <w:t>魔力后端系统接口文档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高光庭</w:t>
      </w:r>
    </w:p>
    <w:p>
      <w:pPr>
        <w:pStyle w:val="3"/>
      </w:pPr>
      <w:r>
        <w:rPr>
          <w:rFonts w:hint="eastAsia"/>
        </w:rPr>
        <w:t>商品</w:t>
      </w:r>
      <w:r>
        <w:rPr>
          <w:rStyle w:val="20"/>
          <w:rFonts w:hint="eastAsia"/>
          <w:b/>
          <w:bCs w:val="0"/>
        </w:rPr>
        <w:t>入库</w:t>
      </w:r>
    </w:p>
    <w:p>
      <w:r>
        <w:rPr>
          <w:rFonts w:hint="eastAsia"/>
          <w:b/>
        </w:rPr>
        <w:t>返回值</w:t>
      </w:r>
      <w:r>
        <w:rPr>
          <w:rFonts w:hint="eastAsia"/>
        </w:rPr>
        <w:t xml:space="preserve"> Result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Code :  -1,</w:t>
      </w:r>
    </w:p>
    <w:p>
      <w:r>
        <w:rPr>
          <w:rFonts w:hint="eastAsia"/>
        </w:rPr>
        <w:tab/>
      </w:r>
      <w:r>
        <w:rPr>
          <w:rFonts w:hint="eastAsia"/>
        </w:rPr>
        <w:t xml:space="preserve">Caption :  </w:t>
      </w:r>
      <w:r>
        <w:t>“</w:t>
      </w:r>
      <w:r>
        <w:rPr>
          <w:rFonts w:hint="eastAsia"/>
        </w:rPr>
        <w:t>这是一段错误描述</w:t>
      </w:r>
      <w:r>
        <w:t>”</w:t>
      </w:r>
    </w:p>
    <w:p>
      <w:r>
        <w:rPr>
          <w:rFonts w:hint="eastAsia"/>
        </w:rPr>
        <w:t>}</w:t>
      </w:r>
    </w:p>
    <w:tbl>
      <w:tblPr>
        <w:tblW w:w="8522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top"/>
          </w:tcPr>
          <w:p>
            <w:pPr>
              <w:spacing w:before="0" w:after="0" w:line="24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0C0C0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41" w:type="dxa"/>
            <w:shd w:val="clear" w:color="auto" w:fill="C0C0C0"/>
            <w:vAlign w:val="top"/>
          </w:tcPr>
          <w:p>
            <w:r>
              <w:rPr>
                <w:rFonts w:hint="eastAsia"/>
                <w:color w:val="000000"/>
              </w:rPr>
              <w:t>错误编号</w:t>
            </w:r>
          </w:p>
        </w:tc>
        <w:tc>
          <w:tcPr>
            <w:tcW w:w="2841" w:type="dxa"/>
            <w:shd w:val="clear" w:color="auto" w:fill="C0C0C0"/>
            <w:vAlign w:val="top"/>
          </w:tcPr>
          <w:p>
            <w:r>
              <w:rPr>
                <w:rFonts w:hint="eastAsia"/>
                <w:color w:val="000000"/>
              </w:rPr>
              <w:t>0 : 成功返回</w:t>
            </w:r>
          </w:p>
          <w:p>
            <w:r>
              <w:rPr>
                <w:rFonts w:hint="eastAsia"/>
                <w:color w:val="000000"/>
              </w:rPr>
              <w:t>-1：通用的异常返回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Caption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color w:val="000000"/>
              </w:rPr>
              <w:t>错误描述</w:t>
            </w:r>
          </w:p>
        </w:tc>
        <w:tc>
          <w:tcPr>
            <w:tcW w:w="2841" w:type="dxa"/>
            <w:vAlign w:val="top"/>
          </w:tcPr>
          <w:p/>
        </w:tc>
      </w:tr>
    </w:tbl>
    <w:p/>
    <w:p>
      <w:pPr>
        <w:pStyle w:val="4"/>
      </w:pPr>
      <w:r>
        <w:rPr>
          <w:rFonts w:hint="eastAsia"/>
        </w:rPr>
        <w:t>URL</w:t>
      </w:r>
    </w:p>
    <w:p>
      <w:r>
        <w:fldChar w:fldCharType="begin"/>
      </w:r>
      <w:r>
        <w:instrText xml:space="preserve">HYPERLINK "http://192.168.10.49:8080/goods/storage.api" </w:instrText>
      </w:r>
      <w:r>
        <w:fldChar w:fldCharType="separate"/>
      </w:r>
      <w:r>
        <w:rPr>
          <w:rStyle w:val="12"/>
          <w:rFonts w:hint="eastAsia"/>
        </w:rPr>
        <w:t>http://</w:t>
      </w:r>
      <w:r>
        <w:rPr>
          <w:rStyle w:val="12"/>
          <w:rFonts w:hint="eastAsia"/>
          <w:strike/>
        </w:rPr>
        <w:t>192.168.10.49:8080</w:t>
      </w:r>
      <w:r>
        <w:rPr>
          <w:rStyle w:val="12"/>
        </w:rPr>
        <w:t>/goods/storage.api</w:t>
      </w:r>
      <w:r>
        <w:fldChar w:fldCharType="end"/>
      </w:r>
    </w:p>
    <w:p>
      <w:pPr>
        <w:pStyle w:val="4"/>
      </w:pPr>
      <w:r>
        <w:rPr>
          <w:rFonts w:hint="eastAsia"/>
        </w:rPr>
        <w:t>支持格式</w:t>
      </w:r>
    </w:p>
    <w:p>
      <w:r>
        <w:rPr>
          <w:rFonts w:hint="eastAsia"/>
        </w:rPr>
        <w:t>JSON</w:t>
      </w:r>
    </w:p>
    <w:p>
      <w:pPr>
        <w:rPr>
          <w:b/>
        </w:rPr>
      </w:pPr>
      <w:r>
        <w:rPr>
          <w:rFonts w:hint="eastAsia"/>
          <w:b/>
        </w:rPr>
        <w:t>传参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  <w:color w:val="00B0F0"/>
        </w:rPr>
        <w:t xml:space="preserve">code </w:t>
      </w:r>
      <w:r>
        <w:rPr>
          <w:rFonts w:hint="eastAsia"/>
        </w:rPr>
        <w:t xml:space="preserve">: </w:t>
      </w:r>
      <w:r>
        <w:t>“4DA6DC74-10FB-4993-AA6E-7192B5D6A720”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  <w:color w:val="00B0F0"/>
        </w:rPr>
        <w:t>name</w:t>
      </w:r>
      <w:r>
        <w:rPr>
          <w:rFonts w:hint="eastAsia"/>
        </w:rPr>
        <w:t xml:space="preserve">: </w:t>
      </w:r>
      <w:r>
        <w:t>“香港Nike正品 ACG男鞋耐克跑步鞋男士夏季网面户外运动女鞋沙滩鞋”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commentRangeStart w:id="0"/>
      <w:r>
        <w:rPr>
          <w:rFonts w:hint="eastAsia"/>
          <w:color w:val="00B0F0"/>
        </w:rPr>
        <w:t>introduce</w:t>
      </w:r>
      <w:commentRangeEnd w:id="0"/>
      <w:r>
        <w:rPr>
          <w:rStyle w:val="13"/>
        </w:rPr>
        <w:commentReference w:id="0"/>
      </w:r>
      <w:r>
        <w:rPr>
          <w:rFonts w:hint="eastAsia"/>
        </w:rPr>
        <w:t>:[</w:t>
      </w:r>
      <w:r>
        <w:t>“</w:t>
      </w:r>
      <w:bookmarkStart w:id="0" w:name="OLE_LINK1"/>
      <w:bookmarkStart w:id="1" w:name="OLE_LINK2"/>
      <w:r>
        <w:rPr>
          <w:rFonts w:hint="eastAsia"/>
        </w:rPr>
        <w:t>商品名称</w:t>
      </w:r>
      <w:bookmarkEnd w:id="0"/>
      <w:bookmarkEnd w:id="1"/>
      <w:r>
        <w:t>”</w:t>
      </w:r>
      <w:r>
        <w:rPr>
          <w:rFonts w:hint="eastAsia"/>
        </w:rPr>
        <w:t xml:space="preserve"> :  </w:t>
      </w:r>
      <w:r>
        <w:t>“</w:t>
      </w:r>
      <w:bookmarkStart w:id="2" w:name="OLE_LINK7"/>
      <w:bookmarkStart w:id="3" w:name="OLE_LINK8"/>
      <w:r>
        <w:rPr>
          <w:rFonts w:hint="eastAsia"/>
        </w:rPr>
        <w:t>HTCD816w</w:t>
      </w:r>
      <w:bookmarkEnd w:id="2"/>
      <w:bookmarkEnd w:id="3"/>
      <w:r>
        <w:t>”</w:t>
      </w:r>
      <w:r>
        <w:rPr>
          <w:rFonts w:hint="eastAsia"/>
        </w:rPr>
        <w:t xml:space="preserve">, </w:t>
      </w:r>
      <w:r>
        <w:t>“</w:t>
      </w:r>
      <w:bookmarkStart w:id="4" w:name="OLE_LINK9"/>
      <w:bookmarkStart w:id="5" w:name="OLE_LINK14"/>
      <w:r>
        <w:rPr>
          <w:rFonts w:hint="eastAsia"/>
        </w:rPr>
        <w:t>商品编号</w:t>
      </w:r>
      <w:bookmarkEnd w:id="4"/>
      <w:bookmarkEnd w:id="5"/>
      <w:r>
        <w:t>”</w:t>
      </w:r>
      <w:r>
        <w:rPr>
          <w:rFonts w:hint="eastAsia"/>
        </w:rPr>
        <w:t xml:space="preserve"> :  </w:t>
      </w:r>
      <w:r>
        <w:t>“</w:t>
      </w:r>
      <w:bookmarkStart w:id="6" w:name="OLE_LINK15"/>
      <w:bookmarkStart w:id="7" w:name="OLE_LINK16"/>
      <w:r>
        <w:rPr>
          <w:rFonts w:hint="eastAsia"/>
        </w:rPr>
        <w:t>1072876</w:t>
      </w:r>
      <w:bookmarkEnd w:id="6"/>
      <w:bookmarkEnd w:id="7"/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品牌</w:t>
      </w:r>
      <w:r>
        <w:t>”</w:t>
      </w:r>
      <w:r>
        <w:rPr>
          <w:rFonts w:hint="eastAsia"/>
        </w:rPr>
        <w:t xml:space="preserve"> :  </w:t>
      </w:r>
      <w:r>
        <w:t>“</w:t>
      </w:r>
      <w:r>
        <w:rPr>
          <w:rFonts w:hint="eastAsia"/>
        </w:rPr>
        <w:t>HTC</w:t>
      </w:r>
      <w:r>
        <w:t>”</w:t>
      </w:r>
      <w:r>
        <w:rPr>
          <w:rFonts w:hint="eastAsia"/>
        </w:rPr>
        <w:t xml:space="preserve">, </w:t>
      </w:r>
    </w:p>
    <w:p>
      <w:pPr>
        <w:ind w:left="840" w:firstLine="420"/>
      </w:pPr>
      <w:r>
        <w:t>“</w:t>
      </w:r>
      <w:r>
        <w:rPr>
          <w:rFonts w:hint="eastAsia"/>
        </w:rPr>
        <w:t>商品毛重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180.00g</w:t>
      </w:r>
      <w:r>
        <w:t>”</w:t>
      </w:r>
      <w:r>
        <w:rPr>
          <w:rFonts w:hint="eastAsia"/>
        </w:rPr>
        <w:t>],</w:t>
      </w:r>
    </w:p>
    <w:p>
      <w:r>
        <w:rPr>
          <w:rFonts w:hint="eastAsia"/>
        </w:rPr>
        <w:tab/>
      </w:r>
      <w:commentRangeStart w:id="1"/>
      <w:r>
        <w:rPr>
          <w:rFonts w:hint="eastAsia"/>
          <w:color w:val="00B0F0"/>
        </w:rPr>
        <w:t>position</w:t>
      </w:r>
      <w:commentRangeEnd w:id="1"/>
      <w:r>
        <w:rPr>
          <w:rStyle w:val="13"/>
        </w:rPr>
        <w:commentReference w:id="1"/>
      </w:r>
      <w:r>
        <w:rPr>
          <w:rFonts w:hint="eastAsia"/>
          <w:color w:val="00B0F0"/>
        </w:rPr>
        <w:t xml:space="preserve"> </w:t>
      </w:r>
      <w:r>
        <w:rPr>
          <w:rFonts w:hint="eastAsia"/>
        </w:rPr>
        <w:t>: 1 ,</w:t>
      </w:r>
    </w:p>
    <w:p>
      <w:r>
        <w:rPr>
          <w:rFonts w:hint="eastAsia"/>
        </w:rPr>
        <w:tab/>
      </w:r>
      <w:r>
        <w:rPr>
          <w:rFonts w:hint="eastAsia"/>
          <w:color w:val="00B0F0"/>
        </w:rPr>
        <w:t>businssId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45e545df5-sd4f14</w:t>
      </w:r>
      <w:r>
        <w:t>”</w:t>
      </w:r>
    </w:p>
    <w:p>
      <w:r>
        <w:rPr>
          <w:rFonts w:hint="eastAsia"/>
        </w:rPr>
        <w:tab/>
      </w:r>
      <w:r>
        <w:rPr>
          <w:rFonts w:hint="eastAsia"/>
          <w:color w:val="00B0F0"/>
        </w:rPr>
        <w:t xml:space="preserve">classify </w:t>
      </w:r>
      <w:r>
        <w:rPr>
          <w:rFonts w:hint="eastAsia"/>
        </w:rPr>
        <w:t xml:space="preserve">: [ </w:t>
      </w:r>
      <w:r>
        <w:t>“4DA6DC74-10FB-4993-AA6E-7192B5D6A720”</w:t>
      </w:r>
      <w:r>
        <w:rPr>
          <w:rFonts w:hint="eastAsia"/>
        </w:rPr>
        <w:t>,</w:t>
      </w:r>
      <w:r>
        <w:t>”…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]</w:t>
      </w:r>
    </w:p>
    <w:p>
      <w:r>
        <w:rPr>
          <w:rFonts w:hint="eastAsia"/>
        </w:rPr>
        <w:tab/>
      </w:r>
      <w:r>
        <w:rPr>
          <w:rFonts w:hint="eastAsia"/>
          <w:color w:val="00B0F0"/>
          <w:u w:val="single"/>
        </w:rPr>
        <w:t>createtime</w:t>
      </w:r>
      <w:r>
        <w:rPr>
          <w:rFonts w:hint="eastAsia"/>
        </w:rPr>
        <w:t>: 2014-06-08 12:00:00,</w:t>
      </w:r>
    </w:p>
    <w:p>
      <w:r>
        <w:rPr>
          <w:rFonts w:hint="eastAsia"/>
        </w:rPr>
        <w:tab/>
      </w:r>
      <w:r>
        <w:rPr>
          <w:rFonts w:hint="eastAsia"/>
          <w:color w:val="00B0F0"/>
        </w:rPr>
        <w:t>publishtime</w:t>
      </w:r>
      <w:r>
        <w:rPr>
          <w:rFonts w:hint="eastAsia"/>
        </w:rPr>
        <w:t>: 2014-06-08 12:00:00,</w:t>
      </w:r>
    </w:p>
    <w:p>
      <w:pPr>
        <w:rPr>
          <w:ins w:id="0" w:author="User" w:date="2015-06-11T10:30:00Z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modifytime</w:t>
      </w:r>
      <w:r>
        <w:rPr>
          <w:rFonts w:hint="eastAsia"/>
        </w:rPr>
        <w:t>: 2014-06-08 12:00:00,</w:t>
      </w:r>
    </w:p>
    <w:p>
      <w:ins w:id="1" w:author="User" w:date="2015-06-11T10:30:00Z">
        <w:r>
          <w:rPr>
            <w:rFonts w:hint="eastAsia"/>
          </w:rPr>
          <w:tab/>
        </w:r>
      </w:ins>
      <w:ins w:id="2" w:author="User" w:date="2015-06-11T10:30:00Z">
        <w:r>
          <w:rPr>
            <w:rFonts w:hint="eastAsia"/>
          </w:rPr>
          <w:t>version:2</w:t>
        </w:r>
      </w:ins>
    </w:p>
    <w:p>
      <w:r>
        <w:rPr>
          <w:rFonts w:hint="eastAsia"/>
        </w:rPr>
        <w:tab/>
      </w:r>
      <w:r>
        <w:rPr>
          <w:rFonts w:hint="eastAsia"/>
        </w:rPr>
        <w:t>sku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spec</w:t>
      </w:r>
      <w:r>
        <w:rPr>
          <w:rFonts w:hint="eastAsia"/>
          <w:b/>
          <w:color w:val="00B0F0"/>
        </w:rPr>
        <w:t xml:space="preserve"> </w:t>
      </w:r>
      <w:r>
        <w:rPr>
          <w:b/>
          <w:color w:val="00B0F0"/>
        </w:rPr>
        <w:t>…</w:t>
      </w:r>
    </w:p>
    <w:p>
      <w:pPr>
        <w:ind w:left="420" w:firstLine="420"/>
      </w:pP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>seo {</w:t>
      </w:r>
    </w:p>
    <w:p>
      <w:pPr>
        <w:ind w:left="420" w:firstLine="420"/>
      </w:pP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>media {},</w:t>
      </w:r>
    </w:p>
    <w:p>
      <w:r>
        <w:rPr>
          <w:rFonts w:hint="eastAsia"/>
        </w:rPr>
        <w:tab/>
      </w:r>
      <w:r>
        <w:rPr>
          <w:rFonts w:hint="eastAsia"/>
        </w:rPr>
        <w:t>extension {}</w:t>
      </w:r>
    </w:p>
    <w:p>
      <w:r>
        <w:rPr>
          <w:rFonts w:hint="eastAsia"/>
        </w:rPr>
        <w:t>}</w:t>
      </w:r>
    </w:p>
    <w:p/>
    <w:p>
      <w:pPr>
        <w:pStyle w:val="4"/>
      </w:pPr>
      <w:r>
        <w:rPr>
          <w:rFonts w:hint="eastAsia"/>
        </w:rPr>
        <w:t>http请求方式</w:t>
      </w:r>
    </w:p>
    <w:p>
      <w:r>
        <w:rPr>
          <w:rFonts w:hint="eastAsia"/>
        </w:rPr>
        <w:t>POST</w:t>
      </w:r>
    </w:p>
    <w:p>
      <w:pPr>
        <w:pStyle w:val="4"/>
      </w:pPr>
      <w:r>
        <w:rPr>
          <w:rFonts w:hint="eastAsia"/>
        </w:rPr>
        <w:t>返回结果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Code :  -1,</w:t>
      </w:r>
    </w:p>
    <w:p>
      <w:r>
        <w:rPr>
          <w:rFonts w:hint="eastAsia"/>
        </w:rPr>
        <w:tab/>
      </w:r>
      <w:r>
        <w:rPr>
          <w:rFonts w:hint="eastAsia"/>
        </w:rPr>
        <w:t xml:space="preserve">Caption :  </w:t>
      </w:r>
      <w:r>
        <w:t>“</w:t>
      </w:r>
      <w:r>
        <w:rPr>
          <w:rFonts w:hint="eastAsia"/>
        </w:rPr>
        <w:t>这是一段错误描述</w:t>
      </w:r>
      <w:r>
        <w:t>”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订单入库（线下消费记录）</w:t>
      </w:r>
    </w:p>
    <w:p>
      <w:r>
        <w:rPr>
          <w:rFonts w:hint="eastAsia"/>
          <w:b/>
        </w:rPr>
        <w:t>返回值</w:t>
      </w:r>
      <w:r>
        <w:rPr>
          <w:rFonts w:hint="eastAsia"/>
        </w:rPr>
        <w:t xml:space="preserve"> Result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Code :  -1,</w:t>
      </w:r>
    </w:p>
    <w:p>
      <w:r>
        <w:rPr>
          <w:rFonts w:hint="eastAsia"/>
        </w:rPr>
        <w:tab/>
      </w:r>
      <w:r>
        <w:rPr>
          <w:rFonts w:hint="eastAsia"/>
        </w:rPr>
        <w:t xml:space="preserve">Caption :  </w:t>
      </w:r>
      <w:r>
        <w:t>“</w:t>
      </w:r>
      <w:r>
        <w:rPr>
          <w:rFonts w:hint="eastAsia"/>
        </w:rPr>
        <w:t>这是一段错误描述</w:t>
      </w:r>
      <w:r>
        <w:t>”</w:t>
      </w:r>
    </w:p>
    <w:p>
      <w:r>
        <w:rPr>
          <w:rFonts w:hint="eastAsia"/>
        </w:rPr>
        <w:t>}</w:t>
      </w:r>
    </w:p>
    <w:tbl>
      <w:tblPr>
        <w:tblW w:w="8522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top"/>
          </w:tcPr>
          <w:p>
            <w:pPr>
              <w:spacing w:before="0" w:after="0" w:line="24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0C0C0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41" w:type="dxa"/>
            <w:shd w:val="clear" w:color="auto" w:fill="C0C0C0"/>
            <w:vAlign w:val="top"/>
          </w:tcPr>
          <w:p>
            <w:r>
              <w:rPr>
                <w:rFonts w:hint="eastAsia"/>
                <w:color w:val="000000"/>
              </w:rPr>
              <w:t>错误编号</w:t>
            </w:r>
          </w:p>
        </w:tc>
        <w:tc>
          <w:tcPr>
            <w:tcW w:w="2841" w:type="dxa"/>
            <w:shd w:val="clear" w:color="auto" w:fill="C0C0C0"/>
            <w:vAlign w:val="top"/>
          </w:tcPr>
          <w:p>
            <w:r>
              <w:rPr>
                <w:rFonts w:hint="eastAsia"/>
                <w:color w:val="000000"/>
              </w:rPr>
              <w:t>0 : 成功返回</w:t>
            </w:r>
          </w:p>
          <w:p>
            <w:r>
              <w:rPr>
                <w:rFonts w:hint="eastAsia"/>
                <w:color w:val="000000"/>
              </w:rPr>
              <w:t>-1：通用的异常返回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Caption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color w:val="000000"/>
              </w:rPr>
              <w:t>错误描述</w:t>
            </w:r>
          </w:p>
        </w:tc>
        <w:tc>
          <w:tcPr>
            <w:tcW w:w="2841" w:type="dxa"/>
            <w:vAlign w:val="top"/>
          </w:tcPr>
          <w:p/>
        </w:tc>
      </w:tr>
    </w:tbl>
    <w:p/>
    <w:p>
      <w:pPr>
        <w:pStyle w:val="4"/>
      </w:pPr>
      <w:r>
        <w:rPr>
          <w:rFonts w:hint="eastAsia"/>
        </w:rPr>
        <w:t>URL</w:t>
      </w:r>
    </w:p>
    <w:p>
      <w:r>
        <w:fldChar w:fldCharType="begin"/>
      </w:r>
      <w:r>
        <w:instrText xml:space="preserve">HYPERLINK "http://192.168.10.49:8080/lmorders/storage.api" </w:instrText>
      </w:r>
      <w:r>
        <w:fldChar w:fldCharType="separate"/>
      </w:r>
      <w:r>
        <w:rPr>
          <w:rStyle w:val="12"/>
          <w:rFonts w:hint="eastAsia"/>
        </w:rPr>
        <w:t>http://</w:t>
      </w:r>
      <w:r>
        <w:rPr>
          <w:rStyle w:val="12"/>
          <w:rFonts w:hint="eastAsia"/>
          <w:strike/>
        </w:rPr>
        <w:t>192.168.10.49:8080</w:t>
      </w:r>
      <w:r>
        <w:rPr>
          <w:rStyle w:val="12"/>
        </w:rPr>
        <w:t>/</w:t>
      </w:r>
      <w:r>
        <w:rPr>
          <w:rStyle w:val="12"/>
          <w:rFonts w:hint="eastAsia"/>
        </w:rPr>
        <w:t>lmorders</w:t>
      </w:r>
      <w:r>
        <w:rPr>
          <w:rStyle w:val="12"/>
        </w:rPr>
        <w:t>/storage.api</w:t>
      </w:r>
      <w:r>
        <w:fldChar w:fldCharType="end"/>
      </w:r>
    </w:p>
    <w:p>
      <w:pPr>
        <w:pStyle w:val="4"/>
      </w:pPr>
      <w:r>
        <w:rPr>
          <w:rFonts w:hint="eastAsia"/>
        </w:rPr>
        <w:t>支持格式</w:t>
      </w:r>
    </w:p>
    <w:p>
      <w:r>
        <w:rPr>
          <w:rFonts w:hint="eastAsia"/>
        </w:rPr>
        <w:t>JSON</w:t>
      </w:r>
    </w:p>
    <w:p>
      <w:pPr>
        <w:rPr>
          <w:b/>
        </w:rPr>
      </w:pPr>
      <w:r>
        <w:rPr>
          <w:rFonts w:hint="eastAsia"/>
          <w:b/>
        </w:rPr>
        <w:t>传参</w:t>
      </w:r>
    </w:p>
    <w:p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 xml:space="preserve">orderno 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OR</w:t>
      </w:r>
      <w:r>
        <w:t>AA6E192B5D6A720”</w:t>
      </w:r>
      <w:r>
        <w:rPr>
          <w:rFonts w:hint="eastAsia"/>
        </w:rPr>
        <w:t>,</w:t>
      </w:r>
    </w:p>
    <w:p>
      <w:pPr>
        <w:ind w:firstLine="420"/>
        <w:rPr>
          <w:rFonts w:hint="eastAsia"/>
        </w:rPr>
      </w:pPr>
      <w:r>
        <w:rPr>
          <w:rFonts w:hint="eastAsia"/>
          <w:color w:val="00B0F0"/>
        </w:rPr>
        <w:t xml:space="preserve">BID 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sdfsfd-6545sdfsd-sdf</w:t>
      </w:r>
      <w:r>
        <w:t>”</w:t>
      </w:r>
      <w:r>
        <w:rPr>
          <w:rFonts w:hint="eastAsia"/>
        </w:rPr>
        <w:t>,</w:t>
      </w:r>
    </w:p>
    <w:p>
      <w:pPr>
        <w:ind w:firstLine="420"/>
        <w:rPr>
          <w:rFonts w:hint="eastAsia"/>
        </w:rPr>
      </w:pPr>
      <w:r>
        <w:rPr>
          <w:rFonts w:hint="eastAsia"/>
          <w:color w:val="00B0F0"/>
        </w:rPr>
        <w:t xml:space="preserve">UID 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454sdf-sdfsdfsdf--sdf</w:t>
      </w:r>
      <w:r>
        <w:t>”</w:t>
      </w:r>
      <w:r>
        <w:rPr>
          <w:rFonts w:hint="eastAsia"/>
        </w:rPr>
        <w:t>,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color w:val="00B0F0"/>
        </w:rPr>
        <w:t xml:space="preserve">fee </w:t>
      </w:r>
      <w:r>
        <w:rPr>
          <w:rFonts w:hint="eastAsia"/>
        </w:rPr>
        <w:t>: 15.20,</w:t>
      </w:r>
    </w:p>
    <w:p>
      <w:pPr>
        <w:ind w:firstLine="420"/>
        <w:rPr>
          <w:rFonts w:hint="eastAsia"/>
        </w:rPr>
      </w:pPr>
      <w:r>
        <w:rPr>
          <w:rFonts w:hint="eastAsia"/>
          <w:color w:val="00B0F0"/>
        </w:rPr>
        <w:t xml:space="preserve">createtime </w:t>
      </w:r>
      <w:r>
        <w:rPr>
          <w:rFonts w:hint="eastAsia"/>
        </w:rPr>
        <w:t>: 2014-05-06 12:00:00,</w:t>
      </w:r>
    </w:p>
    <w:p>
      <w:pPr>
        <w:ind w:firstLine="420"/>
        <w:rPr>
          <w:rFonts w:hint="eastAsia"/>
        </w:rPr>
      </w:pPr>
      <w:r>
        <w:rPr>
          <w:rFonts w:hint="eastAsia"/>
          <w:color w:val="00B0F0"/>
        </w:rPr>
        <w:t xml:space="preserve">remark 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这是一条备注</w:t>
      </w:r>
      <w:r>
        <w:t>”</w:t>
      </w:r>
      <w:r>
        <w:rPr>
          <w:rFonts w:hint="eastAsia"/>
        </w:rPr>
        <w:t>,</w:t>
      </w:r>
    </w:p>
    <w:p>
      <w:pPr>
        <w:ind w:firstLine="420"/>
        <w:rPr>
          <w:rFonts w:hint="eastAsia"/>
        </w:rPr>
      </w:pPr>
      <w:r>
        <w:rPr>
          <w:rFonts w:hint="eastAsia"/>
          <w:color w:val="00B0F0"/>
        </w:rPr>
        <w:t xml:space="preserve">baccountid 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454sdf-sdfsdfsdf--sdf</w:t>
      </w:r>
      <w:r>
        <w:t>”</w:t>
      </w:r>
      <w:r>
        <w:rPr>
          <w:rFonts w:hint="eastAsia"/>
        </w:rPr>
        <w:t>,</w:t>
      </w:r>
    </w:p>
    <w:p>
      <w:pPr>
        <w:ind w:firstLine="420"/>
        <w:rPr>
          <w:rFonts w:hint="eastAsia"/>
        </w:rPr>
      </w:pPr>
      <w:r>
        <w:rPr>
          <w:rFonts w:hint="eastAsia"/>
          <w:color w:val="00B0F0"/>
        </w:rPr>
        <w:t>orgin</w:t>
      </w:r>
      <w:r>
        <w:rPr>
          <w:rFonts w:hint="eastAsia"/>
        </w:rPr>
        <w:t xml:space="preserve"> : 1,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00B0F0"/>
        </w:rPr>
        <w:t>status</w:t>
      </w:r>
      <w:r>
        <w:rPr>
          <w:rFonts w:hint="eastAsia"/>
        </w:rPr>
        <w:t>:0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new</w:t>
      </w:r>
      <w:r>
        <w:rPr>
          <w:rFonts w:hint="eastAsia"/>
          <w:lang w:val="en-US" w:eastAsia="zh-CN"/>
        </w:rPr>
        <w:t>:1,</w:t>
      </w:r>
      <w:bookmarkStart w:id="8" w:name="_GoBack"/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phone</w:t>
      </w:r>
      <w:r>
        <w:rPr>
          <w:rFonts w:hint="eastAsia"/>
          <w:lang w:val="en-US" w:eastAsia="zh-CN"/>
        </w:rPr>
        <w:t>:18888888888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top"/>
          </w:tcPr>
          <w:p>
            <w:pPr>
              <w:spacing w:before="0" w:after="0" w:line="24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0C0C0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41" w:type="dxa"/>
            <w:shd w:val="clear" w:color="auto" w:fill="C0C0C0"/>
            <w:vAlign w:val="top"/>
          </w:tcPr>
          <w:p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2841" w:type="dxa"/>
            <w:shd w:val="clear" w:color="auto" w:fill="C0C0C0"/>
            <w:vAlign w:val="top"/>
          </w:tcPr>
          <w:p/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color w:val="000000"/>
              </w:rPr>
              <w:t>商家ID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40" w:type="dxa"/>
            <w:shd w:val="clear" w:color="auto" w:fill="C0C0C0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UID</w:t>
            </w:r>
          </w:p>
        </w:tc>
        <w:tc>
          <w:tcPr>
            <w:tcW w:w="2841" w:type="dxa"/>
            <w:shd w:val="clear" w:color="auto" w:fill="C0C0C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消费者ID</w:t>
            </w:r>
          </w:p>
        </w:tc>
        <w:tc>
          <w:tcPr>
            <w:tcW w:w="2841" w:type="dxa"/>
            <w:shd w:val="clear" w:color="auto" w:fill="C0C0C0"/>
            <w:vAlign w:val="top"/>
          </w:tcPr>
          <w:p/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订单金额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0C0C0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createtime</w:t>
            </w:r>
          </w:p>
        </w:tc>
        <w:tc>
          <w:tcPr>
            <w:tcW w:w="2841" w:type="dxa"/>
            <w:shd w:val="clear" w:color="auto" w:fill="C0C0C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2841" w:type="dxa"/>
            <w:shd w:val="clear" w:color="auto" w:fill="C0C0C0"/>
            <w:vAlign w:val="top"/>
          </w:tcPr>
          <w:p/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baccountid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操作员ID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0C0C0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origin</w:t>
            </w:r>
          </w:p>
        </w:tc>
        <w:tc>
          <w:tcPr>
            <w:tcW w:w="2841" w:type="dxa"/>
            <w:shd w:val="clear" w:color="auto" w:fill="C0C0C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订单来源</w:t>
            </w:r>
          </w:p>
        </w:tc>
        <w:tc>
          <w:tcPr>
            <w:tcW w:w="2841" w:type="dxa"/>
            <w:shd w:val="clear" w:color="auto" w:fill="C0C0C0"/>
            <w:vAlign w:val="top"/>
          </w:tcPr>
          <w:p/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new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是否新用户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0原用户；</w:t>
            </w:r>
          </w:p>
          <w:p>
            <w:r>
              <w:rPr>
                <w:rFonts w:hint="eastAsia"/>
                <w:lang w:val="en-US" w:eastAsia="zh-CN"/>
              </w:rPr>
              <w:t>1：新用户，附加手机号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phone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手机号</w:t>
            </w:r>
          </w:p>
        </w:tc>
        <w:tc>
          <w:tcPr>
            <w:tcW w:w="2841" w:type="dxa"/>
            <w:vAlign w:val="top"/>
          </w:tcPr>
          <w:p/>
        </w:tc>
      </w:tr>
    </w:tbl>
    <w:p/>
    <w:p>
      <w:pPr>
        <w:pStyle w:val="4"/>
      </w:pPr>
      <w:r>
        <w:rPr>
          <w:rFonts w:hint="eastAsia"/>
        </w:rPr>
        <w:t>http请求方式</w:t>
      </w:r>
    </w:p>
    <w:p>
      <w:r>
        <w:rPr>
          <w:rFonts w:hint="eastAsia"/>
        </w:rPr>
        <w:t>POST</w:t>
      </w:r>
    </w:p>
    <w:p>
      <w:pPr>
        <w:pStyle w:val="4"/>
      </w:pPr>
      <w:r>
        <w:rPr>
          <w:rFonts w:hint="eastAsia"/>
        </w:rPr>
        <w:t>返回结果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Code :  -1,</w:t>
      </w:r>
    </w:p>
    <w:p>
      <w:r>
        <w:rPr>
          <w:rFonts w:hint="eastAsia"/>
        </w:rPr>
        <w:tab/>
      </w:r>
      <w:r>
        <w:rPr>
          <w:rFonts w:hint="eastAsia"/>
        </w:rPr>
        <w:t xml:space="preserve">Caption :  </w:t>
      </w:r>
      <w:r>
        <w:t>“</w:t>
      </w:r>
      <w:r>
        <w:rPr>
          <w:rFonts w:hint="eastAsia"/>
        </w:rPr>
        <w:t>这是一段错误描述</w:t>
      </w:r>
      <w:r>
        <w:t>”</w:t>
      </w:r>
    </w:p>
    <w:p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15-06-17T10:20:00Z" w:initials="U">
    <w:p>
      <w:pPr>
        <w:pStyle w:val="6"/>
      </w:pPr>
      <w:r>
        <w:rPr>
          <w:rFonts w:hint="eastAsia"/>
        </w:rPr>
        <w:t>商品介绍，map[string][string]的形式</w:t>
      </w:r>
    </w:p>
  </w:comment>
  <w:comment w:id="1" w:author="User" w:date="2015-06-17T10:20:00Z" w:initials="U">
    <w:p>
      <w:pPr>
        <w:pStyle w:val="6"/>
      </w:pPr>
      <w:r>
        <w:rPr>
          <w:rFonts w:hint="eastAsia"/>
        </w:rPr>
        <w:t>0:在库商品</w:t>
      </w:r>
    </w:p>
    <w:p>
      <w:pPr>
        <w:pStyle w:val="6"/>
      </w:pPr>
      <w:r>
        <w:rPr>
          <w:rFonts w:hint="eastAsia"/>
        </w:rPr>
        <w:t>1：上架商品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paragraph" w:styleId="5">
    <w:name w:val="annotation subject"/>
    <w:basedOn w:val="6"/>
    <w:next w:val="6"/>
    <w:link w:val="23"/>
    <w:semiHidden/>
    <w:unhideWhenUsed/>
    <w:uiPriority w:val="99"/>
    <w:rPr>
      <w:b/>
      <w:bCs/>
    </w:rPr>
  </w:style>
  <w:style w:type="paragraph" w:styleId="6">
    <w:name w:val="annotation text"/>
    <w:basedOn w:val="1"/>
    <w:link w:val="22"/>
    <w:semiHidden/>
    <w:unhideWhenUsed/>
    <w:uiPriority w:val="99"/>
    <w:pPr>
      <w:jc w:val="left"/>
    </w:pPr>
  </w:style>
  <w:style w:type="paragraph" w:styleId="7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character" w:styleId="13">
    <w:name w:val="annotation reference"/>
    <w:basedOn w:val="11"/>
    <w:semiHidden/>
    <w:unhideWhenUsed/>
    <w:uiPriority w:val="99"/>
    <w:rPr>
      <w:sz w:val="21"/>
      <w:szCs w:val="21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Revision"/>
    <w:hidden/>
    <w:semiHidden/>
    <w:uiPriority w:val="99"/>
  </w:style>
  <w:style w:type="character" w:customStyle="1" w:styleId="16">
    <w:name w:val="页眉 Char"/>
    <w:basedOn w:val="11"/>
    <w:link w:val="9"/>
    <w:uiPriority w:val="99"/>
    <w:rPr>
      <w:sz w:val="18"/>
      <w:szCs w:val="18"/>
    </w:rPr>
  </w:style>
  <w:style w:type="character" w:customStyle="1" w:styleId="17">
    <w:name w:val="页脚 Char"/>
    <w:basedOn w:val="11"/>
    <w:link w:val="8"/>
    <w:uiPriority w:val="99"/>
    <w:rPr>
      <w:sz w:val="18"/>
      <w:szCs w:val="18"/>
    </w:rPr>
  </w:style>
  <w:style w:type="character" w:customStyle="1" w:styleId="18">
    <w:name w:val="标题 Char"/>
    <w:basedOn w:val="11"/>
    <w:link w:val="10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9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1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1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22">
    <w:name w:val="批注文字 Char"/>
    <w:basedOn w:val="11"/>
    <w:link w:val="6"/>
    <w:semiHidden/>
    <w:uiPriority w:val="99"/>
    <w:rPr/>
  </w:style>
  <w:style w:type="character" w:customStyle="1" w:styleId="23">
    <w:name w:val="批注主题 Char"/>
    <w:basedOn w:val="22"/>
    <w:link w:val="5"/>
    <w:semiHidden/>
    <w:uiPriority w:val="99"/>
    <w:rPr>
      <w:b/>
      <w:bCs/>
    </w:rPr>
  </w:style>
  <w:style w:type="character" w:customStyle="1" w:styleId="24">
    <w:name w:val="批注框文本 Char"/>
    <w:basedOn w:val="11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222</Words>
  <Characters>1267</Characters>
  <Lines>10</Lines>
  <Paragraphs>2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2014-06-08T05:15:00Z</dcterms:created>
  <dc:creator>User</dc:creator>
  <cp:lastModifiedBy>Administrator</cp:lastModifiedBy>
  <dcterms:modified xsi:type="dcterms:W3CDTF">2014-06-23T02:53:20Z</dcterms:modified>
  <dc:title>魔力后端系统接口文档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