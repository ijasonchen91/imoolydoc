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64F" w:rsidRDefault="005A6B2A">
      <w:pPr>
        <w:pStyle w:val="a8"/>
      </w:pPr>
      <w:r>
        <w:rPr>
          <w:rFonts w:hint="eastAsia"/>
        </w:rPr>
        <w:t>魔力</w:t>
      </w:r>
      <w:r w:rsidR="00E26162">
        <w:rPr>
          <w:rFonts w:hint="eastAsia"/>
        </w:rPr>
        <w:t>邮费</w:t>
      </w:r>
      <w:r>
        <w:rPr>
          <w:rFonts w:hint="eastAsia"/>
        </w:rPr>
        <w:t>数据模型设计</w:t>
      </w:r>
    </w:p>
    <w:p w:rsidR="001A064F" w:rsidRDefault="005A6B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1.1</w:t>
      </w:r>
      <w:r>
        <w:rPr>
          <w:rFonts w:hint="eastAsia"/>
        </w:rPr>
        <w:t>段晓刚</w:t>
      </w:r>
    </w:p>
    <w:p w:rsidR="001A064F" w:rsidRDefault="005A6B2A">
      <w:pPr>
        <w:pStyle w:val="1"/>
      </w:pPr>
      <w:r>
        <w:rPr>
          <w:rFonts w:hint="eastAsia"/>
        </w:rPr>
        <w:t>前言</w:t>
      </w:r>
    </w:p>
    <w:p w:rsidR="001A064F" w:rsidRDefault="005A6B2A">
      <w:r>
        <w:rPr>
          <w:rFonts w:hint="eastAsia"/>
        </w:rPr>
        <w:tab/>
      </w:r>
      <w:r w:rsidR="001C2E56">
        <w:rPr>
          <w:rFonts w:hint="eastAsia"/>
        </w:rPr>
        <w:t>该部分描述的</w:t>
      </w:r>
      <w:r w:rsidR="00B45CE1">
        <w:rPr>
          <w:rFonts w:hint="eastAsia"/>
        </w:rPr>
        <w:t>邮费</w:t>
      </w:r>
      <w:r w:rsidR="00717503">
        <w:rPr>
          <w:rFonts w:hint="eastAsia"/>
        </w:rPr>
        <w:t>模型作为整个魔力系统商品</w:t>
      </w:r>
      <w:r w:rsidR="00B45CE1">
        <w:rPr>
          <w:rFonts w:hint="eastAsia"/>
        </w:rPr>
        <w:t>邮寄收费标准，所有的邮寄收费</w:t>
      </w:r>
      <w:r w:rsidR="00717503">
        <w:rPr>
          <w:rFonts w:hint="eastAsia"/>
        </w:rPr>
        <w:t>数据皆存储于该表中</w:t>
      </w:r>
      <w:r>
        <w:rPr>
          <w:rFonts w:hint="eastAsia"/>
        </w:rPr>
        <w:t>。</w:t>
      </w:r>
    </w:p>
    <w:p w:rsidR="001A064F" w:rsidRDefault="00B45CE1">
      <w:pPr>
        <w:pStyle w:val="1"/>
      </w:pPr>
      <w:r>
        <w:rPr>
          <w:rFonts w:hint="eastAsia"/>
        </w:rPr>
        <w:t>邮费</w:t>
      </w:r>
      <w:r w:rsidR="005A6B2A">
        <w:rPr>
          <w:rFonts w:hint="eastAsia"/>
        </w:rPr>
        <w:t>模型设计</w:t>
      </w:r>
    </w:p>
    <w:p w:rsidR="001A064F" w:rsidRDefault="005A6B2A">
      <w:pPr>
        <w:pStyle w:val="2"/>
      </w:pPr>
      <w:r>
        <w:rPr>
          <w:rFonts w:hint="eastAsia"/>
        </w:rPr>
        <w:t>模块划分</w:t>
      </w:r>
    </w:p>
    <w:p w:rsidR="001A064F" w:rsidRDefault="005A6B2A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基础属性</w:t>
      </w:r>
    </w:p>
    <w:p w:rsidR="001A064F" w:rsidRDefault="005A6B2A">
      <w:pPr>
        <w:pStyle w:val="2"/>
      </w:pPr>
      <w:r>
        <w:rPr>
          <w:rFonts w:hint="eastAsia"/>
        </w:rPr>
        <w:t>基础属性</w:t>
      </w:r>
      <w:r>
        <w:rPr>
          <w:rFonts w:hint="eastAsia"/>
        </w:rPr>
        <w:t xml:space="preserve"> </w:t>
      </w:r>
    </w:p>
    <w:p w:rsidR="001A064F" w:rsidRDefault="005A6B2A">
      <w:r>
        <w:rPr>
          <w:rFonts w:hint="eastAsia"/>
        </w:rPr>
        <w:t>{</w:t>
      </w:r>
    </w:p>
    <w:p w:rsidR="001A064F" w:rsidRDefault="005A6B2A">
      <w:r>
        <w:rPr>
          <w:rFonts w:hint="eastAsia"/>
        </w:rPr>
        <w:tab/>
      </w:r>
      <w:r w:rsidR="00703CF2">
        <w:rPr>
          <w:rFonts w:hint="eastAsia"/>
          <w:color w:val="00B0F0"/>
        </w:rPr>
        <w:t>id</w:t>
      </w:r>
      <w:r>
        <w:rPr>
          <w:rFonts w:hint="eastAsia"/>
          <w:color w:val="00B0F0"/>
        </w:rPr>
        <w:t xml:space="preserve"> </w:t>
      </w:r>
      <w:r>
        <w:rPr>
          <w:rFonts w:hint="eastAsia"/>
        </w:rPr>
        <w:t xml:space="preserve">: </w:t>
      </w:r>
      <w:r>
        <w:t>“</w:t>
      </w:r>
      <w:bookmarkStart w:id="0" w:name="OLE_LINK3"/>
      <w:bookmarkStart w:id="1" w:name="OLE_LINK4"/>
      <w:r>
        <w:t>4DA6DC74-10FB-4993-AA6E-7192B5D6A720</w:t>
      </w:r>
      <w:bookmarkEnd w:id="0"/>
      <w:bookmarkEnd w:id="1"/>
      <w:r>
        <w:t>”</w:t>
      </w:r>
      <w:r>
        <w:rPr>
          <w:rFonts w:hint="eastAsia"/>
        </w:rPr>
        <w:t>,</w:t>
      </w:r>
    </w:p>
    <w:p w:rsidR="008C0844" w:rsidRDefault="005A6B2A">
      <w:r>
        <w:rPr>
          <w:rFonts w:hint="eastAsia"/>
        </w:rPr>
        <w:tab/>
      </w:r>
      <w:r w:rsidR="00254950">
        <w:rPr>
          <w:rFonts w:hint="eastAsia"/>
          <w:color w:val="00B0F0"/>
        </w:rPr>
        <w:t>businessid</w:t>
      </w:r>
      <w:r w:rsidR="008C0844">
        <w:rPr>
          <w:rFonts w:hint="eastAsia"/>
        </w:rPr>
        <w:t>:</w:t>
      </w:r>
      <w:r w:rsidR="00254950" w:rsidRPr="00254950">
        <w:rPr>
          <w:rFonts w:hint="eastAsia"/>
        </w:rPr>
        <w:t xml:space="preserve"> </w:t>
      </w:r>
      <w:r w:rsidR="00254950">
        <w:rPr>
          <w:rFonts w:hint="eastAsia"/>
        </w:rPr>
        <w:t>商家</w:t>
      </w:r>
      <w:r w:rsidR="00254950">
        <w:rPr>
          <w:rFonts w:hint="eastAsia"/>
        </w:rPr>
        <w:t>Id</w:t>
      </w:r>
      <w:r w:rsidR="00254950">
        <w:rPr>
          <w:rFonts w:hint="eastAsia"/>
        </w:rPr>
        <w:t>为</w:t>
      </w:r>
      <w:r w:rsidR="00254950">
        <w:rPr>
          <w:rFonts w:hint="eastAsia"/>
        </w:rPr>
        <w:t>0</w:t>
      </w:r>
      <w:r w:rsidR="00254950">
        <w:rPr>
          <w:rFonts w:hint="eastAsia"/>
        </w:rPr>
        <w:t>、系统模板，其他非系统模板</w:t>
      </w:r>
    </w:p>
    <w:p w:rsidR="005B44ED" w:rsidRPr="005B44ED" w:rsidRDefault="005B44ED">
      <w:r>
        <w:rPr>
          <w:rFonts w:hint="eastAsia"/>
        </w:rPr>
        <w:tab/>
      </w:r>
      <w:r w:rsidRPr="005B44ED">
        <w:rPr>
          <w:rFonts w:hint="eastAsia"/>
          <w:color w:val="00B0F0"/>
        </w:rPr>
        <w:t>tempname</w:t>
      </w:r>
      <w:r>
        <w:rPr>
          <w:rFonts w:hint="eastAsia"/>
        </w:rPr>
        <w:t>:</w:t>
      </w:r>
      <w:r>
        <w:rPr>
          <w:rFonts w:hint="eastAsia"/>
        </w:rPr>
        <w:t>模板名称</w:t>
      </w:r>
    </w:p>
    <w:p w:rsidR="00A90A77" w:rsidRDefault="00A90A77">
      <w:r>
        <w:rPr>
          <w:rFonts w:hint="eastAsia"/>
        </w:rPr>
        <w:tab/>
      </w:r>
      <w:r w:rsidRPr="00A90A77">
        <w:rPr>
          <w:rFonts w:hint="eastAsia"/>
          <w:color w:val="00B0F0"/>
        </w:rPr>
        <w:t>expresstype</w:t>
      </w:r>
      <w:r>
        <w:rPr>
          <w:rFonts w:hint="eastAsia"/>
        </w:rPr>
        <w:t>：快递类型</w:t>
      </w:r>
    </w:p>
    <w:p w:rsidR="00703CF2" w:rsidRDefault="00AF6385" w:rsidP="008C0844">
      <w:pPr>
        <w:ind w:firstLine="420"/>
      </w:pPr>
      <w:r>
        <w:rPr>
          <w:rFonts w:hint="eastAsia"/>
          <w:color w:val="00B0F0"/>
        </w:rPr>
        <w:t>s</w:t>
      </w:r>
      <w:r w:rsidR="00254950">
        <w:rPr>
          <w:rFonts w:hint="eastAsia"/>
          <w:color w:val="00B0F0"/>
        </w:rPr>
        <w:t>area</w:t>
      </w:r>
      <w:r w:rsidR="00703CF2">
        <w:rPr>
          <w:rFonts w:hint="eastAsia"/>
        </w:rPr>
        <w:t>:</w:t>
      </w:r>
      <w:r>
        <w:t xml:space="preserve"> </w:t>
      </w:r>
      <w:r w:rsidR="004B1DED">
        <w:rPr>
          <w:rFonts w:hint="eastAsia"/>
        </w:rPr>
        <w:t xml:space="preserve">[startarea </w:t>
      </w:r>
      <w:r>
        <w:rPr>
          <w:rFonts w:hint="eastAsia"/>
        </w:rPr>
        <w:t>开始区域编号</w:t>
      </w:r>
      <w:r w:rsidR="004B1DED">
        <w:rPr>
          <w:rFonts w:hint="eastAsia"/>
        </w:rPr>
        <w:t>]</w:t>
      </w:r>
    </w:p>
    <w:p w:rsidR="00A567FC" w:rsidRDefault="00A207AB" w:rsidP="008C0844">
      <w:pPr>
        <w:ind w:firstLine="420"/>
      </w:pPr>
      <w:r>
        <w:rPr>
          <w:rFonts w:hint="eastAsia"/>
          <w:color w:val="00B0F0"/>
        </w:rPr>
        <w:t>sareaname</w:t>
      </w:r>
      <w:r w:rsidR="00A567FC">
        <w:rPr>
          <w:rFonts w:hint="eastAsia"/>
        </w:rPr>
        <w:t>:</w:t>
      </w:r>
      <w:r w:rsidR="00AF6385" w:rsidRPr="00AF6385">
        <w:rPr>
          <w:rFonts w:hint="eastAsia"/>
        </w:rPr>
        <w:t xml:space="preserve"> </w:t>
      </w:r>
      <w:r w:rsidR="00DE7DD1">
        <w:rPr>
          <w:rFonts w:hint="eastAsia"/>
        </w:rPr>
        <w:t>[</w:t>
      </w:r>
      <w:r w:rsidR="00AF6385">
        <w:rPr>
          <w:rFonts w:hint="eastAsia"/>
        </w:rPr>
        <w:t>开始区域</w:t>
      </w:r>
      <w:r w:rsidR="00DE7DD1">
        <w:rPr>
          <w:rFonts w:hint="eastAsia"/>
        </w:rPr>
        <w:t>]</w:t>
      </w:r>
    </w:p>
    <w:p w:rsidR="004B1DED" w:rsidRDefault="004B1DED" w:rsidP="008C0844">
      <w:pPr>
        <w:ind w:firstLine="420"/>
      </w:pPr>
      <w:r w:rsidRPr="004B1DED">
        <w:rPr>
          <w:color w:val="00B0F0"/>
        </w:rPr>
        <w:t>d</w:t>
      </w:r>
      <w:r>
        <w:rPr>
          <w:rFonts w:hint="eastAsia"/>
          <w:color w:val="00B0F0"/>
        </w:rPr>
        <w:t>area</w:t>
      </w:r>
      <w:r w:rsidRPr="004B1DED">
        <w:rPr>
          <w:rFonts w:hint="eastAsia"/>
        </w:rPr>
        <w:t>：</w:t>
      </w:r>
      <w:r>
        <w:rPr>
          <w:rFonts w:hint="eastAsia"/>
        </w:rPr>
        <w:t>[</w:t>
      </w:r>
      <w:r w:rsidRPr="004B1DED">
        <w:t>destination</w:t>
      </w:r>
      <w:r>
        <w:rPr>
          <w:rFonts w:hint="eastAsia"/>
        </w:rPr>
        <w:t>目的地编码</w:t>
      </w:r>
      <w:r>
        <w:rPr>
          <w:rFonts w:hint="eastAsia"/>
        </w:rPr>
        <w:t>]</w:t>
      </w:r>
    </w:p>
    <w:p w:rsidR="004B1DED" w:rsidRPr="004B1DED" w:rsidRDefault="004B1DED" w:rsidP="008C0844">
      <w:pPr>
        <w:ind w:firstLine="420"/>
        <w:rPr>
          <w:color w:val="00B0F0"/>
        </w:rPr>
      </w:pPr>
      <w:r w:rsidRPr="00D93916">
        <w:rPr>
          <w:rFonts w:hint="eastAsia"/>
          <w:color w:val="00B0F0"/>
        </w:rPr>
        <w:t>darenname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目的地</w:t>
      </w:r>
      <w:r>
        <w:rPr>
          <w:rFonts w:hint="eastAsia"/>
        </w:rPr>
        <w:t>]</w:t>
      </w:r>
    </w:p>
    <w:p w:rsidR="001A064F" w:rsidRPr="00A207AB" w:rsidRDefault="005A6B2A" w:rsidP="00A207AB">
      <w:pPr>
        <w:pStyle w:val="2"/>
        <w:shd w:val="clear" w:color="auto" w:fill="F2F2F2"/>
        <w:spacing w:before="0" w:after="0" w:line="360" w:lineRule="atLeast"/>
        <w:rPr>
          <w:rFonts w:ascii="Calibri" w:hAnsi="Calibri"/>
          <w:b w:val="0"/>
          <w:bCs w:val="0"/>
          <w:color w:val="00B0F0"/>
          <w:sz w:val="21"/>
          <w:szCs w:val="22"/>
        </w:rPr>
      </w:pPr>
      <w:r>
        <w:rPr>
          <w:rFonts w:hint="eastAsia"/>
        </w:rPr>
        <w:tab/>
      </w:r>
      <w:r w:rsidR="00EB26CD">
        <w:rPr>
          <w:rFonts w:ascii="Calibri" w:hAnsi="Calibri" w:hint="eastAsia"/>
          <w:b w:val="0"/>
          <w:bCs w:val="0"/>
          <w:color w:val="00B0F0"/>
          <w:sz w:val="21"/>
          <w:szCs w:val="22"/>
        </w:rPr>
        <w:t>price</w:t>
      </w:r>
      <w:r w:rsidR="004B1DED" w:rsidRPr="004B1DED">
        <w:rPr>
          <w:rFonts w:ascii="Calibri" w:hAnsi="Calibri" w:hint="eastAsia"/>
          <w:b w:val="0"/>
          <w:bCs w:val="0"/>
          <w:sz w:val="21"/>
          <w:szCs w:val="22"/>
        </w:rPr>
        <w:t>：</w:t>
      </w:r>
      <w:r w:rsidRPr="00A207AB">
        <w:rPr>
          <w:rFonts w:ascii="Calibri" w:hAnsi="Calibri" w:hint="eastAsia"/>
          <w:b w:val="0"/>
          <w:bCs w:val="0"/>
          <w:sz w:val="21"/>
          <w:szCs w:val="22"/>
        </w:rPr>
        <w:t>[</w:t>
      </w:r>
      <w:r w:rsidR="004B1DED">
        <w:rPr>
          <w:rFonts w:ascii="Calibri" w:hAnsi="Calibri" w:hint="eastAsia"/>
          <w:b w:val="0"/>
          <w:bCs w:val="0"/>
          <w:sz w:val="21"/>
          <w:szCs w:val="22"/>
        </w:rPr>
        <w:t>邮费金额</w:t>
      </w:r>
      <w:r w:rsidRPr="00A207AB">
        <w:rPr>
          <w:rFonts w:ascii="Calibri" w:hAnsi="Calibri" w:hint="eastAsia"/>
          <w:b w:val="0"/>
          <w:bCs w:val="0"/>
          <w:sz w:val="21"/>
          <w:szCs w:val="22"/>
        </w:rPr>
        <w:t>],</w:t>
      </w:r>
    </w:p>
    <w:p w:rsidR="001A064F" w:rsidRDefault="005A6B2A">
      <w:r>
        <w:rPr>
          <w:rFonts w:hint="eastAsia"/>
        </w:rPr>
        <w:tab/>
      </w:r>
      <w:r w:rsidR="008C0844">
        <w:rPr>
          <w:rFonts w:hint="eastAsia"/>
          <w:color w:val="00B0F0"/>
        </w:rPr>
        <w:t>status</w:t>
      </w:r>
      <w:r>
        <w:rPr>
          <w:rFonts w:hint="eastAsia"/>
          <w:color w:val="00B0F0"/>
        </w:rPr>
        <w:t xml:space="preserve"> </w:t>
      </w:r>
      <w:r>
        <w:rPr>
          <w:rFonts w:hint="eastAsia"/>
        </w:rPr>
        <w:t>: 1 ,</w:t>
      </w:r>
    </w:p>
    <w:p w:rsidR="00D46D3A" w:rsidRDefault="00D46D3A">
      <w:r>
        <w:rPr>
          <w:rFonts w:hint="eastAsia"/>
        </w:rPr>
        <w:tab/>
      </w:r>
      <w:r w:rsidRPr="00D46D3A">
        <w:rPr>
          <w:rFonts w:hint="eastAsia"/>
          <w:color w:val="00B0F0"/>
        </w:rPr>
        <w:t>sortno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1A064F" w:rsidRDefault="005A6B2A">
      <w:r>
        <w:rPr>
          <w:rFonts w:hint="eastAsia"/>
        </w:rPr>
        <w:tab/>
      </w:r>
      <w:r w:rsidR="00D46D3A">
        <w:rPr>
          <w:rFonts w:hint="eastAsia"/>
          <w:color w:val="00B0F0"/>
        </w:rPr>
        <w:t>memo</w:t>
      </w:r>
      <w:r>
        <w:rPr>
          <w:rFonts w:hint="eastAsia"/>
          <w:color w:val="00B0F0"/>
        </w:rPr>
        <w:t xml:space="preserve"> </w:t>
      </w:r>
      <w:r>
        <w:rPr>
          <w:rFonts w:hint="eastAsia"/>
        </w:rPr>
        <w:t xml:space="preserve">: </w:t>
      </w:r>
      <w:r w:rsidR="00D46D3A">
        <w:rPr>
          <w:rFonts w:hint="eastAsia"/>
        </w:rPr>
        <w:t>备注信息</w:t>
      </w:r>
      <w:r w:rsidR="00D46D3A">
        <w:rPr>
          <w:rFonts w:hint="eastAsia"/>
        </w:rPr>
        <w:t>,</w:t>
      </w:r>
    </w:p>
    <w:p w:rsidR="001A064F" w:rsidRDefault="005A6B2A">
      <w:r>
        <w:rPr>
          <w:rFonts w:hint="eastAsia"/>
        </w:rPr>
        <w:tab/>
      </w:r>
      <w:r>
        <w:rPr>
          <w:rFonts w:hint="eastAsia"/>
          <w:color w:val="00B0F0"/>
          <w:u w:val="single"/>
        </w:rPr>
        <w:t>createtime</w:t>
      </w:r>
      <w:r>
        <w:rPr>
          <w:rFonts w:hint="eastAsia"/>
        </w:rPr>
        <w:t>: 2014-06-08 12:00:00,</w:t>
      </w:r>
    </w:p>
    <w:p w:rsidR="001A064F" w:rsidRDefault="005A6B2A">
      <w:r>
        <w:rPr>
          <w:rFonts w:hint="eastAsia"/>
        </w:rPr>
        <w:tab/>
      </w:r>
      <w:r>
        <w:rPr>
          <w:rFonts w:hint="eastAsia"/>
          <w:color w:val="00B0F0"/>
        </w:rPr>
        <w:t>publishtime</w:t>
      </w:r>
      <w:r>
        <w:rPr>
          <w:rFonts w:hint="eastAsia"/>
        </w:rPr>
        <w:t>: 2014-06-08 12:00:00,</w:t>
      </w:r>
    </w:p>
    <w:p w:rsidR="001A064F" w:rsidRDefault="005A6B2A">
      <w:pPr>
        <w:rPr>
          <w:ins w:id="2" w:author="User" w:date="2018-06-11T10:30:00Z"/>
        </w:rPr>
      </w:pPr>
      <w:r>
        <w:rPr>
          <w:rFonts w:hint="eastAsia"/>
        </w:rPr>
        <w:tab/>
      </w:r>
      <w:r>
        <w:rPr>
          <w:rFonts w:hint="eastAsia"/>
          <w:color w:val="00B0F0"/>
        </w:rPr>
        <w:t>modifytime</w:t>
      </w:r>
      <w:r>
        <w:rPr>
          <w:rFonts w:hint="eastAsia"/>
        </w:rPr>
        <w:t>: 2014-06-08 12:00:00,</w:t>
      </w:r>
    </w:p>
    <w:p w:rsidR="001A064F" w:rsidRDefault="005A6B2A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1A064F" w:rsidTr="0004202B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A064F" w:rsidRDefault="005A6B2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A064F" w:rsidRDefault="005A6B2A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A064F" w:rsidRDefault="005A6B2A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A064F" w:rsidTr="0004202B">
        <w:tc>
          <w:tcPr>
            <w:tcW w:w="2840" w:type="dxa"/>
            <w:tcBorders>
              <w:top w:val="single" w:sz="8" w:space="0" w:color="000000"/>
              <w:bottom w:val="nil"/>
            </w:tcBorders>
            <w:shd w:val="clear" w:color="auto" w:fill="auto"/>
          </w:tcPr>
          <w:p w:rsidR="001A064F" w:rsidRDefault="00177D6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  <w:bookmarkStart w:id="3" w:name="_GoBack"/>
            <w:bookmarkEnd w:id="3"/>
          </w:p>
        </w:tc>
        <w:tc>
          <w:tcPr>
            <w:tcW w:w="2841" w:type="dxa"/>
            <w:tcBorders>
              <w:top w:val="single" w:sz="8" w:space="0" w:color="000000"/>
              <w:bottom w:val="nil"/>
            </w:tcBorders>
            <w:shd w:val="clear" w:color="auto" w:fill="auto"/>
          </w:tcPr>
          <w:p w:rsidR="001A064F" w:rsidRDefault="005A6B2A">
            <w:r>
              <w:rPr>
                <w:rFonts w:hint="eastAsia"/>
                <w:color w:val="000000"/>
              </w:rPr>
              <w:t>编码</w:t>
            </w:r>
          </w:p>
        </w:tc>
        <w:tc>
          <w:tcPr>
            <w:tcW w:w="2841" w:type="dxa"/>
            <w:tcBorders>
              <w:top w:val="single" w:sz="8" w:space="0" w:color="000000"/>
              <w:bottom w:val="nil"/>
            </w:tcBorders>
            <w:shd w:val="clear" w:color="auto" w:fill="auto"/>
          </w:tcPr>
          <w:p w:rsidR="00177D6C" w:rsidRDefault="00177D6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唯一标</w:t>
            </w:r>
          </w:p>
          <w:p w:rsidR="00177D6C" w:rsidRPr="00177D6C" w:rsidRDefault="00177D6C">
            <w:pPr>
              <w:rPr>
                <w:color w:val="000000"/>
              </w:rPr>
            </w:pPr>
          </w:p>
        </w:tc>
      </w:tr>
      <w:tr w:rsidR="001A064F" w:rsidTr="0004202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1A064F" w:rsidRDefault="00EB26CD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businessid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EB26CD">
            <w:r>
              <w:rPr>
                <w:rFonts w:hint="eastAsia"/>
                <w:color w:val="000000"/>
              </w:rPr>
              <w:t>商家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EB26CD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、系统模板，其</w:t>
            </w:r>
            <w:r>
              <w:rPr>
                <w:rFonts w:hint="eastAsia"/>
              </w:rPr>
              <w:lastRenderedPageBreak/>
              <w:t>他非系统模板</w:t>
            </w:r>
          </w:p>
        </w:tc>
      </w:tr>
      <w:tr w:rsidR="0035131C" w:rsidTr="0004202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35131C" w:rsidRDefault="0035131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tempname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35131C" w:rsidRDefault="003513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模板名称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35131C" w:rsidRDefault="0035131C"/>
        </w:tc>
      </w:tr>
      <w:tr w:rsidR="001A064F" w:rsidTr="0004202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1A064F" w:rsidRDefault="00EB26CD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expresstype</w:t>
            </w:r>
          </w:p>
          <w:p w:rsidR="00EB26CD" w:rsidRDefault="00EB26CD">
            <w:pPr>
              <w:rPr>
                <w:b/>
                <w:bCs/>
                <w:color w:val="000000"/>
              </w:rPr>
            </w:pP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EB26CD" w:rsidP="00EB26CD">
            <w:r>
              <w:rPr>
                <w:rFonts w:hint="eastAsia"/>
                <w:color w:val="000000"/>
              </w:rPr>
              <w:t>快递类型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EB26CD">
            <w:r>
              <w:rPr>
                <w:rFonts w:hint="eastAsia"/>
                <w:color w:val="000000"/>
              </w:rPr>
              <w:t>快递类型</w:t>
            </w:r>
            <w:r w:rsidR="00C873B2">
              <w:rPr>
                <w:rFonts w:hint="eastAsia"/>
                <w:color w:val="000000"/>
              </w:rPr>
              <w:t xml:space="preserve"> </w:t>
            </w:r>
          </w:p>
        </w:tc>
      </w:tr>
      <w:tr w:rsidR="007A1B61" w:rsidTr="0004202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7A1B61" w:rsidRDefault="00EB26CD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sarea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7A1B61" w:rsidRDefault="00EB26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出发地区域编码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7A1B61" w:rsidRDefault="007A1B61">
            <w:pPr>
              <w:rPr>
                <w:color w:val="000000"/>
              </w:rPr>
            </w:pPr>
          </w:p>
        </w:tc>
      </w:tr>
      <w:tr w:rsidR="001A064F" w:rsidTr="0004202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1A064F" w:rsidRDefault="00EB26CD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sareaname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EB26CD">
            <w:r>
              <w:rPr>
                <w:rFonts w:hint="eastAsia"/>
                <w:color w:val="000000"/>
              </w:rPr>
              <w:t>出发地区域名称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EB26CD">
            <w:r>
              <w:rPr>
                <w:rFonts w:hint="eastAsia"/>
              </w:rPr>
              <w:t>与出发地区域编码一一对应</w:t>
            </w:r>
          </w:p>
        </w:tc>
      </w:tr>
      <w:tr w:rsidR="00EB26CD" w:rsidTr="0004202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EB26CD" w:rsidRDefault="00EB26CD" w:rsidP="008602B0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darea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EB26CD" w:rsidRDefault="00EB26CD" w:rsidP="008602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目的地区域编码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EB26CD" w:rsidRDefault="00EB26CD" w:rsidP="008602B0">
            <w:pPr>
              <w:rPr>
                <w:color w:val="000000"/>
              </w:rPr>
            </w:pPr>
          </w:p>
        </w:tc>
      </w:tr>
      <w:tr w:rsidR="00EB26CD" w:rsidTr="0004202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EB26CD" w:rsidRDefault="00EB26CD" w:rsidP="008602B0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dareaname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EB26CD" w:rsidRDefault="00EB26CD" w:rsidP="008602B0">
            <w:r>
              <w:rPr>
                <w:rFonts w:hint="eastAsia"/>
                <w:color w:val="000000"/>
              </w:rPr>
              <w:t>目的地区域名称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EB26CD" w:rsidRDefault="00EB26CD" w:rsidP="008602B0">
            <w:r>
              <w:rPr>
                <w:rFonts w:hint="eastAsia"/>
              </w:rPr>
              <w:t>与目的地区域编码一一对应</w:t>
            </w:r>
          </w:p>
        </w:tc>
      </w:tr>
      <w:tr w:rsidR="00EB26CD" w:rsidTr="0004202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EB26CD" w:rsidRDefault="00EB26CD" w:rsidP="008602B0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price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EB26CD" w:rsidRDefault="00EB26CD" w:rsidP="008602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价格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EB26CD" w:rsidRDefault="00EB26CD" w:rsidP="008602B0"/>
        </w:tc>
      </w:tr>
      <w:tr w:rsidR="001A064F" w:rsidTr="0004202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1A064F" w:rsidRDefault="00D46D3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status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D46D3A">
            <w:r>
              <w:rPr>
                <w:rFonts w:hint="eastAsia"/>
                <w:color w:val="000000"/>
              </w:rPr>
              <w:t>数据状态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D46D3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停用</w:t>
            </w:r>
          </w:p>
        </w:tc>
      </w:tr>
      <w:tr w:rsidR="001A064F" w:rsidTr="0004202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1A064F" w:rsidRDefault="00C36E4D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sortno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C36E4D">
            <w:r>
              <w:rPr>
                <w:rFonts w:hint="eastAsia"/>
                <w:color w:val="000000"/>
              </w:rPr>
              <w:t>排序编号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1A064F"/>
        </w:tc>
      </w:tr>
      <w:tr w:rsidR="00C36E4D" w:rsidTr="0004202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C36E4D" w:rsidRDefault="00C36E4D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memo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C36E4D" w:rsidRDefault="00C36E4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备注信息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C36E4D" w:rsidRDefault="00C36E4D"/>
        </w:tc>
      </w:tr>
      <w:tr w:rsidR="001A064F" w:rsidTr="0004202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1A064F" w:rsidRDefault="005A6B2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5A6B2A"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1A064F"/>
        </w:tc>
      </w:tr>
      <w:tr w:rsidR="001A064F" w:rsidTr="0004202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1A064F" w:rsidRDefault="005A6B2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publishtime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2A318D">
            <w:r>
              <w:rPr>
                <w:rFonts w:hint="eastAsia"/>
              </w:rPr>
              <w:t>开始使用时间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1A064F" w:rsidRDefault="005A6B2A">
            <w:r>
              <w:rPr>
                <w:rFonts w:hint="eastAsia"/>
                <w:color w:val="000000"/>
              </w:rPr>
              <w:t>针对在架商品</w:t>
            </w:r>
          </w:p>
        </w:tc>
      </w:tr>
      <w:tr w:rsidR="001A064F" w:rsidTr="0004202B">
        <w:tc>
          <w:tcPr>
            <w:tcW w:w="2840" w:type="dxa"/>
            <w:tcBorders>
              <w:top w:val="nil"/>
              <w:bottom w:val="single" w:sz="8" w:space="0" w:color="000000"/>
            </w:tcBorders>
            <w:shd w:val="clear" w:color="auto" w:fill="auto"/>
          </w:tcPr>
          <w:p w:rsidR="001A064F" w:rsidRDefault="005A6B2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modifytime</w:t>
            </w:r>
          </w:p>
        </w:tc>
        <w:tc>
          <w:tcPr>
            <w:tcW w:w="2841" w:type="dxa"/>
            <w:tcBorders>
              <w:top w:val="nil"/>
              <w:bottom w:val="single" w:sz="8" w:space="0" w:color="000000"/>
            </w:tcBorders>
            <w:shd w:val="clear" w:color="auto" w:fill="auto"/>
          </w:tcPr>
          <w:p w:rsidR="001A064F" w:rsidRDefault="005A6B2A"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2841" w:type="dxa"/>
            <w:tcBorders>
              <w:top w:val="nil"/>
              <w:bottom w:val="single" w:sz="8" w:space="0" w:color="000000"/>
            </w:tcBorders>
            <w:shd w:val="clear" w:color="auto" w:fill="auto"/>
          </w:tcPr>
          <w:p w:rsidR="001A064F" w:rsidRDefault="001A064F"/>
        </w:tc>
      </w:tr>
    </w:tbl>
    <w:p w:rsidR="001A064F" w:rsidRDefault="001A064F"/>
    <w:p w:rsidR="006A2CD5" w:rsidRDefault="006A2CD5" w:rsidP="00045D7B">
      <w:pPr>
        <w:ind w:firstLine="420"/>
        <w:rPr>
          <w:highlight w:val="yellow"/>
        </w:rPr>
      </w:pPr>
      <w:r>
        <w:rPr>
          <w:rFonts w:hint="eastAsia"/>
          <w:highlight w:val="yellow"/>
        </w:rPr>
        <w:t>备注</w:t>
      </w:r>
      <w:r w:rsidR="00045D7B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无</w:t>
      </w:r>
    </w:p>
    <w:p w:rsidR="006A2CD5" w:rsidRDefault="006A2CD5" w:rsidP="006A2CD5">
      <w:pPr>
        <w:pStyle w:val="2"/>
      </w:pPr>
      <w:r>
        <w:rPr>
          <w:rFonts w:hint="eastAsia"/>
        </w:rPr>
        <w:t>区域属性</w:t>
      </w:r>
      <w:r>
        <w:rPr>
          <w:rFonts w:hint="eastAsia"/>
        </w:rPr>
        <w:t xml:space="preserve"> </w:t>
      </w:r>
    </w:p>
    <w:p w:rsidR="006A2CD5" w:rsidRDefault="006A2CD5" w:rsidP="006A2CD5">
      <w:r>
        <w:rPr>
          <w:rFonts w:hint="eastAsia"/>
        </w:rPr>
        <w:t>{</w:t>
      </w:r>
    </w:p>
    <w:p w:rsidR="006A2CD5" w:rsidRDefault="006A2CD5" w:rsidP="006A2CD5">
      <w:r>
        <w:rPr>
          <w:rFonts w:hint="eastAsia"/>
        </w:rPr>
        <w:tab/>
      </w:r>
      <w:r>
        <w:rPr>
          <w:rFonts w:hint="eastAsia"/>
          <w:color w:val="00B0F0"/>
        </w:rPr>
        <w:t xml:space="preserve">id </w:t>
      </w:r>
      <w:r>
        <w:rPr>
          <w:rFonts w:hint="eastAsia"/>
        </w:rPr>
        <w:t xml:space="preserve">: </w:t>
      </w:r>
      <w:r>
        <w:t>“4DA6DC74-10FB-4993-AA6E-7192B5D6A720”</w:t>
      </w:r>
      <w:r>
        <w:rPr>
          <w:rFonts w:hint="eastAsia"/>
        </w:rPr>
        <w:t>,</w:t>
      </w:r>
    </w:p>
    <w:p w:rsidR="006A2CD5" w:rsidRDefault="006A2CD5" w:rsidP="006A2CD5">
      <w:r>
        <w:rPr>
          <w:rFonts w:hint="eastAsia"/>
        </w:rPr>
        <w:tab/>
      </w:r>
      <w:r w:rsidRPr="006A2CD5">
        <w:rPr>
          <w:rFonts w:hint="eastAsia"/>
          <w:color w:val="00B0F0"/>
        </w:rPr>
        <w:t>area</w:t>
      </w:r>
      <w:r>
        <w:rPr>
          <w:rFonts w:hint="eastAsia"/>
          <w:color w:val="00B0F0"/>
        </w:rPr>
        <w:t>code</w:t>
      </w:r>
      <w:r>
        <w:rPr>
          <w:rFonts w:hint="eastAsia"/>
        </w:rPr>
        <w:t>:</w:t>
      </w:r>
      <w:r w:rsidRPr="0025495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区域编码</w:t>
      </w:r>
      <w:r>
        <w:rPr>
          <w:rFonts w:hint="eastAsia"/>
        </w:rPr>
        <w:t>,</w:t>
      </w:r>
      <w:r>
        <w:rPr>
          <w:rFonts w:hint="eastAsia"/>
        </w:rPr>
        <w:t>例如华东</w:t>
      </w:r>
      <w:r>
        <w:rPr>
          <w:rFonts w:hint="eastAsia"/>
        </w:rPr>
        <w:t>1001]</w:t>
      </w:r>
    </w:p>
    <w:p w:rsidR="006A2CD5" w:rsidRDefault="006A2CD5" w:rsidP="006A2CD5">
      <w:r>
        <w:rPr>
          <w:rFonts w:hint="eastAsia"/>
        </w:rPr>
        <w:tab/>
      </w:r>
      <w:r>
        <w:rPr>
          <w:rFonts w:hint="eastAsia"/>
          <w:color w:val="00B0F0"/>
        </w:rPr>
        <w:t>areaname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区域名称</w:t>
      </w:r>
      <w:r>
        <w:rPr>
          <w:rFonts w:hint="eastAsia"/>
        </w:rPr>
        <w:t>,</w:t>
      </w:r>
      <w:r>
        <w:rPr>
          <w:rFonts w:hint="eastAsia"/>
        </w:rPr>
        <w:t>例如华东</w:t>
      </w:r>
      <w:r>
        <w:rPr>
          <w:rFonts w:hint="eastAsia"/>
        </w:rPr>
        <w:t>]</w:t>
      </w:r>
    </w:p>
    <w:p w:rsidR="006A2CD5" w:rsidRDefault="006A2CD5" w:rsidP="006A2CD5">
      <w:pPr>
        <w:ind w:firstLine="420"/>
      </w:pPr>
      <w:r>
        <w:rPr>
          <w:rFonts w:hint="eastAsia"/>
          <w:color w:val="00B0F0"/>
        </w:rPr>
        <w:t>value</w:t>
      </w:r>
      <w:r w:rsidRPr="004B1DED"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存储对应的区域信息，例如华东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10001</w:t>
      </w:r>
      <w:r>
        <w:t>’</w:t>
      </w:r>
      <w:r>
        <w:rPr>
          <w:rFonts w:hint="eastAsia"/>
        </w:rPr>
        <w:t>:</w:t>
      </w:r>
      <w:r>
        <w:rPr>
          <w:rFonts w:hint="eastAsia"/>
        </w:rPr>
        <w:t>上海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10002</w:t>
      </w:r>
      <w:r>
        <w:t>’</w:t>
      </w:r>
      <w:r>
        <w:rPr>
          <w:rFonts w:hint="eastAsia"/>
        </w:rPr>
        <w:t>:</w:t>
      </w:r>
      <w:r>
        <w:rPr>
          <w:rFonts w:hint="eastAsia"/>
        </w:rPr>
        <w:t>江苏</w:t>
      </w:r>
      <w:r>
        <w:rPr>
          <w:rFonts w:hint="eastAsia"/>
        </w:rPr>
        <w:t>}</w:t>
      </w:r>
      <w:r>
        <w:rPr>
          <w:rFonts w:hint="eastAsia"/>
        </w:rPr>
        <w:t>，键值对存储区域编号和地区名称</w:t>
      </w:r>
      <w:r>
        <w:rPr>
          <w:rFonts w:hint="eastAsia"/>
        </w:rPr>
        <w:t>]</w:t>
      </w:r>
    </w:p>
    <w:p w:rsidR="006A2CD5" w:rsidRDefault="006A2CD5" w:rsidP="006A2CD5">
      <w:r>
        <w:rPr>
          <w:rFonts w:hint="eastAsia"/>
        </w:rPr>
        <w:tab/>
      </w:r>
      <w:r>
        <w:rPr>
          <w:rFonts w:hint="eastAsia"/>
          <w:color w:val="00B0F0"/>
        </w:rPr>
        <w:t xml:space="preserve">status </w:t>
      </w:r>
      <w:r>
        <w:rPr>
          <w:rFonts w:hint="eastAsia"/>
        </w:rPr>
        <w:t>: 1 ,</w:t>
      </w:r>
    </w:p>
    <w:p w:rsidR="006A2CD5" w:rsidRDefault="006A2CD5" w:rsidP="006A2CD5">
      <w:r>
        <w:rPr>
          <w:rFonts w:hint="eastAsia"/>
        </w:rPr>
        <w:tab/>
      </w:r>
      <w:r>
        <w:rPr>
          <w:rFonts w:hint="eastAsia"/>
          <w:color w:val="00B0F0"/>
        </w:rPr>
        <w:t xml:space="preserve">memo </w:t>
      </w:r>
      <w:r>
        <w:rPr>
          <w:rFonts w:hint="eastAsia"/>
        </w:rPr>
        <w:t xml:space="preserve">: </w:t>
      </w:r>
      <w:r>
        <w:rPr>
          <w:rFonts w:hint="eastAsia"/>
        </w:rPr>
        <w:t>备注信息</w:t>
      </w:r>
      <w:r>
        <w:rPr>
          <w:rFonts w:hint="eastAsia"/>
        </w:rPr>
        <w:t>,</w:t>
      </w:r>
    </w:p>
    <w:p w:rsidR="006A2CD5" w:rsidRDefault="006A2CD5" w:rsidP="006A2CD5">
      <w:r>
        <w:rPr>
          <w:rFonts w:hint="eastAsia"/>
        </w:rPr>
        <w:tab/>
      </w:r>
      <w:r>
        <w:rPr>
          <w:rFonts w:hint="eastAsia"/>
          <w:color w:val="00B0F0"/>
          <w:u w:val="single"/>
        </w:rPr>
        <w:t>createtime</w:t>
      </w:r>
      <w:r>
        <w:rPr>
          <w:rFonts w:hint="eastAsia"/>
        </w:rPr>
        <w:t>: 2014-06-08 12:00:00,</w:t>
      </w:r>
    </w:p>
    <w:p w:rsidR="006A2CD5" w:rsidRDefault="006A2CD5" w:rsidP="006A2CD5">
      <w:r>
        <w:rPr>
          <w:rFonts w:hint="eastAsia"/>
        </w:rPr>
        <w:tab/>
      </w:r>
      <w:r>
        <w:rPr>
          <w:rFonts w:hint="eastAsia"/>
          <w:color w:val="00B0F0"/>
        </w:rPr>
        <w:t>publishtime</w:t>
      </w:r>
      <w:r>
        <w:rPr>
          <w:rFonts w:hint="eastAsia"/>
        </w:rPr>
        <w:t>: 2014-06-08 12:00:00,</w:t>
      </w:r>
    </w:p>
    <w:p w:rsidR="006A2CD5" w:rsidRDefault="006A2CD5" w:rsidP="006A2CD5">
      <w:pPr>
        <w:rPr>
          <w:ins w:id="4" w:author="User" w:date="2018-06-11T10:30:00Z"/>
        </w:rPr>
      </w:pPr>
      <w:r>
        <w:rPr>
          <w:rFonts w:hint="eastAsia"/>
        </w:rPr>
        <w:tab/>
      </w:r>
      <w:r>
        <w:rPr>
          <w:rFonts w:hint="eastAsia"/>
          <w:color w:val="00B0F0"/>
        </w:rPr>
        <w:t>modifytime</w:t>
      </w:r>
      <w:r>
        <w:rPr>
          <w:rFonts w:hint="eastAsia"/>
        </w:rPr>
        <w:t>: 2014-06-08 12:00:00,</w:t>
      </w:r>
    </w:p>
    <w:p w:rsidR="006A2CD5" w:rsidRDefault="006A2CD5" w:rsidP="006A2CD5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6A2CD5" w:rsidTr="00A8239B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A2CD5" w:rsidRDefault="006A2CD5" w:rsidP="00A823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A2CD5" w:rsidRDefault="006A2CD5" w:rsidP="00A8239B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A2CD5" w:rsidRDefault="006A2CD5" w:rsidP="00A8239B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6A2CD5" w:rsidTr="00A8239B">
        <w:tc>
          <w:tcPr>
            <w:tcW w:w="2840" w:type="dxa"/>
            <w:tcBorders>
              <w:top w:val="single" w:sz="8" w:space="0" w:color="000000"/>
              <w:bottom w:val="nil"/>
            </w:tcBorders>
            <w:shd w:val="clear" w:color="auto" w:fill="auto"/>
          </w:tcPr>
          <w:p w:rsidR="006A2CD5" w:rsidRDefault="006A2CD5" w:rsidP="00A8239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</w:p>
        </w:tc>
        <w:tc>
          <w:tcPr>
            <w:tcW w:w="2841" w:type="dxa"/>
            <w:tcBorders>
              <w:top w:val="single" w:sz="8" w:space="0" w:color="000000"/>
              <w:bottom w:val="nil"/>
            </w:tcBorders>
            <w:shd w:val="clear" w:color="auto" w:fill="auto"/>
          </w:tcPr>
          <w:p w:rsidR="006A2CD5" w:rsidRDefault="006A2CD5" w:rsidP="00A8239B">
            <w:r>
              <w:rPr>
                <w:rFonts w:hint="eastAsia"/>
                <w:color w:val="000000"/>
              </w:rPr>
              <w:t>编码</w:t>
            </w:r>
          </w:p>
        </w:tc>
        <w:tc>
          <w:tcPr>
            <w:tcW w:w="2841" w:type="dxa"/>
            <w:tcBorders>
              <w:top w:val="single" w:sz="8" w:space="0" w:color="000000"/>
              <w:bottom w:val="nil"/>
            </w:tcBorders>
            <w:shd w:val="clear" w:color="auto" w:fill="auto"/>
          </w:tcPr>
          <w:p w:rsidR="006A2CD5" w:rsidRDefault="006A2CD5" w:rsidP="00A8239B">
            <w:r>
              <w:rPr>
                <w:rFonts w:hint="eastAsia"/>
                <w:color w:val="000000"/>
              </w:rPr>
              <w:t>唯一标示</w:t>
            </w:r>
          </w:p>
        </w:tc>
      </w:tr>
      <w:tr w:rsidR="006A2CD5" w:rsidTr="00A8239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6A2CD5" w:rsidRDefault="00EB26CD" w:rsidP="00A823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area</w:t>
            </w:r>
            <w:r w:rsidR="006A2CD5"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6A2CD5" w:rsidRDefault="00EB26CD" w:rsidP="00A8239B">
            <w:r>
              <w:rPr>
                <w:rFonts w:hint="eastAsia"/>
                <w:color w:val="000000"/>
              </w:rPr>
              <w:t>区域</w:t>
            </w:r>
            <w:r w:rsidR="006A2CD5">
              <w:rPr>
                <w:rFonts w:hint="eastAsia"/>
                <w:color w:val="000000"/>
              </w:rPr>
              <w:t>编码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6A2CD5" w:rsidRDefault="00EB26CD" w:rsidP="00A8239B">
            <w:r>
              <w:rPr>
                <w:rFonts w:hint="eastAsia"/>
              </w:rPr>
              <w:t>区域编码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例如华东</w:t>
            </w:r>
            <w:r>
              <w:rPr>
                <w:rFonts w:hint="eastAsia"/>
              </w:rPr>
              <w:t>1001</w:t>
            </w:r>
          </w:p>
        </w:tc>
      </w:tr>
      <w:tr w:rsidR="006A2CD5" w:rsidTr="00A8239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6A2CD5" w:rsidRDefault="00EB26CD" w:rsidP="00A823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area</w:t>
            </w:r>
            <w:r w:rsidR="006A2CD5">
              <w:rPr>
                <w:rFonts w:hint="eastAsia"/>
                <w:b/>
                <w:bCs/>
                <w:color w:val="000000"/>
              </w:rPr>
              <w:t>name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6A2CD5" w:rsidRDefault="00EB26CD" w:rsidP="00A823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区域标签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6A2CD5" w:rsidRDefault="00EB26CD" w:rsidP="00A8239B">
            <w:pPr>
              <w:rPr>
                <w:color w:val="000000"/>
              </w:rPr>
            </w:pP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例如华东</w:t>
            </w:r>
          </w:p>
        </w:tc>
      </w:tr>
      <w:tr w:rsidR="006A2CD5" w:rsidTr="00A8239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6A2CD5" w:rsidRDefault="006A2CD5" w:rsidP="00A823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value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6A2CD5" w:rsidRDefault="00EB26CD" w:rsidP="00A8239B">
            <w:r>
              <w:rPr>
                <w:rFonts w:hint="eastAsia"/>
                <w:color w:val="000000"/>
              </w:rPr>
              <w:t>对应存储值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6A2CD5" w:rsidRDefault="006A2CD5" w:rsidP="00A8239B"/>
        </w:tc>
      </w:tr>
      <w:tr w:rsidR="006A2CD5" w:rsidTr="00A8239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6A2CD5" w:rsidRDefault="006A2CD5" w:rsidP="00A823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status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6A2CD5" w:rsidRDefault="006A2CD5" w:rsidP="00A8239B">
            <w:r>
              <w:rPr>
                <w:rFonts w:hint="eastAsia"/>
                <w:color w:val="000000"/>
              </w:rPr>
              <w:t>数据状态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6A2CD5" w:rsidRDefault="006A2CD5" w:rsidP="00A8239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停用</w:t>
            </w:r>
          </w:p>
        </w:tc>
      </w:tr>
      <w:tr w:rsidR="006A2CD5" w:rsidTr="00A8239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6A2CD5" w:rsidRDefault="006A2CD5" w:rsidP="00A823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memo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6A2CD5" w:rsidRDefault="006A2CD5" w:rsidP="00A823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备注信息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6A2CD5" w:rsidRDefault="006A2CD5" w:rsidP="00A8239B"/>
        </w:tc>
      </w:tr>
      <w:tr w:rsidR="006A2CD5" w:rsidTr="00A8239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6A2CD5" w:rsidRDefault="006A2CD5" w:rsidP="00A823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6A2CD5" w:rsidRDefault="006A2CD5" w:rsidP="00A8239B"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6A2CD5" w:rsidRDefault="006A2CD5" w:rsidP="00A8239B"/>
        </w:tc>
      </w:tr>
      <w:tr w:rsidR="006A2CD5" w:rsidTr="00A8239B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6A2CD5" w:rsidRDefault="006A2CD5" w:rsidP="00A823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publishtime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6A2CD5" w:rsidRDefault="002A318D" w:rsidP="002A318D">
            <w:r>
              <w:rPr>
                <w:rFonts w:hint="eastAsia"/>
                <w:color w:val="000000"/>
              </w:rPr>
              <w:t>开始使用时间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6A2CD5" w:rsidRDefault="006A2CD5" w:rsidP="00A8239B">
            <w:r>
              <w:rPr>
                <w:rFonts w:hint="eastAsia"/>
                <w:color w:val="000000"/>
              </w:rPr>
              <w:t>针对在架商品</w:t>
            </w:r>
          </w:p>
        </w:tc>
      </w:tr>
      <w:tr w:rsidR="006A2CD5" w:rsidTr="00A8239B">
        <w:tc>
          <w:tcPr>
            <w:tcW w:w="2840" w:type="dxa"/>
            <w:tcBorders>
              <w:top w:val="nil"/>
              <w:bottom w:val="single" w:sz="8" w:space="0" w:color="000000"/>
            </w:tcBorders>
            <w:shd w:val="clear" w:color="auto" w:fill="auto"/>
          </w:tcPr>
          <w:p w:rsidR="006A2CD5" w:rsidRDefault="006A2CD5" w:rsidP="00A823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modifytime</w:t>
            </w:r>
          </w:p>
        </w:tc>
        <w:tc>
          <w:tcPr>
            <w:tcW w:w="2841" w:type="dxa"/>
            <w:tcBorders>
              <w:top w:val="nil"/>
              <w:bottom w:val="single" w:sz="8" w:space="0" w:color="000000"/>
            </w:tcBorders>
            <w:shd w:val="clear" w:color="auto" w:fill="auto"/>
          </w:tcPr>
          <w:p w:rsidR="006A2CD5" w:rsidRDefault="006A2CD5" w:rsidP="00A8239B"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2841" w:type="dxa"/>
            <w:tcBorders>
              <w:top w:val="nil"/>
              <w:bottom w:val="single" w:sz="8" w:space="0" w:color="000000"/>
            </w:tcBorders>
            <w:shd w:val="clear" w:color="auto" w:fill="auto"/>
          </w:tcPr>
          <w:p w:rsidR="006A2CD5" w:rsidRDefault="006A2CD5" w:rsidP="00A8239B"/>
        </w:tc>
      </w:tr>
    </w:tbl>
    <w:p w:rsidR="006A2CD5" w:rsidRDefault="006A2CD5" w:rsidP="006A2CD5"/>
    <w:p w:rsidR="006A2CD5" w:rsidRPr="00FA7311" w:rsidRDefault="006A2CD5" w:rsidP="00EB26CD">
      <w:pPr>
        <w:rPr>
          <w:highlight w:val="yellow"/>
        </w:rPr>
      </w:pPr>
      <w:r>
        <w:rPr>
          <w:rFonts w:hint="eastAsia"/>
          <w:highlight w:val="yellow"/>
        </w:rPr>
        <w:lastRenderedPageBreak/>
        <w:t>备注：</w:t>
      </w:r>
      <w:r w:rsidR="00EB26CD">
        <w:rPr>
          <w:rFonts w:hint="eastAsia"/>
          <w:highlight w:val="yellow"/>
        </w:rPr>
        <w:t>无</w:t>
      </w:r>
    </w:p>
    <w:p w:rsidR="006A2CD5" w:rsidRPr="006A2CD5" w:rsidRDefault="006A2CD5" w:rsidP="00FA7311">
      <w:pPr>
        <w:ind w:firstLine="420"/>
        <w:rPr>
          <w:highlight w:val="yellow"/>
        </w:rPr>
      </w:pPr>
    </w:p>
    <w:sectPr w:rsidR="006A2CD5" w:rsidRPr="006A2CD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F75" w:rsidRDefault="00491F75" w:rsidP="005A6B2A">
      <w:r>
        <w:separator/>
      </w:r>
    </w:p>
  </w:endnote>
  <w:endnote w:type="continuationSeparator" w:id="0">
    <w:p w:rsidR="00491F75" w:rsidRDefault="00491F75" w:rsidP="005A6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F75" w:rsidRDefault="00491F75" w:rsidP="005A6B2A">
      <w:r>
        <w:separator/>
      </w:r>
    </w:p>
  </w:footnote>
  <w:footnote w:type="continuationSeparator" w:id="0">
    <w:p w:rsidR="00491F75" w:rsidRDefault="00491F75" w:rsidP="005A6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1F61"/>
    <w:multiLevelType w:val="multilevel"/>
    <w:tmpl w:val="0E8B1F61"/>
    <w:lvl w:ilvl="0">
      <w:start w:val="1"/>
      <w:numFmt w:val="bullet"/>
      <w:lvlText w:val=""/>
      <w:lvlJc w:val="left"/>
      <w:pPr>
        <w:ind w:left="360" w:hanging="360"/>
      </w:pPr>
      <w:rPr>
        <w:rFonts w:ascii="Wingdings" w:eastAsia="宋体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064F"/>
    <w:rsid w:val="0004202B"/>
    <w:rsid w:val="00045D7B"/>
    <w:rsid w:val="0015338C"/>
    <w:rsid w:val="00177D6C"/>
    <w:rsid w:val="001A064F"/>
    <w:rsid w:val="001C2E56"/>
    <w:rsid w:val="00254950"/>
    <w:rsid w:val="002A318D"/>
    <w:rsid w:val="0035131C"/>
    <w:rsid w:val="003B2E7E"/>
    <w:rsid w:val="004114D8"/>
    <w:rsid w:val="00491F75"/>
    <w:rsid w:val="004B1DED"/>
    <w:rsid w:val="004E52FD"/>
    <w:rsid w:val="005A6B2A"/>
    <w:rsid w:val="005B0005"/>
    <w:rsid w:val="005B44ED"/>
    <w:rsid w:val="006A2CD5"/>
    <w:rsid w:val="00703CF2"/>
    <w:rsid w:val="00717503"/>
    <w:rsid w:val="007A1B61"/>
    <w:rsid w:val="007C6534"/>
    <w:rsid w:val="008A2EB8"/>
    <w:rsid w:val="008A3901"/>
    <w:rsid w:val="008C0844"/>
    <w:rsid w:val="008C55C0"/>
    <w:rsid w:val="009A25E6"/>
    <w:rsid w:val="00A036B1"/>
    <w:rsid w:val="00A207AB"/>
    <w:rsid w:val="00A567FC"/>
    <w:rsid w:val="00A90A77"/>
    <w:rsid w:val="00AF6385"/>
    <w:rsid w:val="00B45CE1"/>
    <w:rsid w:val="00BB113F"/>
    <w:rsid w:val="00C36E4D"/>
    <w:rsid w:val="00C76BF9"/>
    <w:rsid w:val="00C873B2"/>
    <w:rsid w:val="00CF7C9E"/>
    <w:rsid w:val="00D46D3A"/>
    <w:rsid w:val="00D93916"/>
    <w:rsid w:val="00DE7DD1"/>
    <w:rsid w:val="00E22263"/>
    <w:rsid w:val="00E26162"/>
    <w:rsid w:val="00E52D21"/>
    <w:rsid w:val="00EB26CD"/>
    <w:rsid w:val="00F02376"/>
    <w:rsid w:val="00FA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character" w:styleId="aa">
    <w:name w:val="annotation reference"/>
    <w:uiPriority w:val="99"/>
    <w:semiHidden/>
    <w:unhideWhenUsed/>
    <w:rPr>
      <w:sz w:val="21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修订1"/>
    <w:hidden/>
    <w:uiPriority w:val="99"/>
    <w:semiHidden/>
  </w:style>
  <w:style w:type="character" w:customStyle="1" w:styleId="Char3">
    <w:name w:val="页眉 Char"/>
    <w:link w:val="a7"/>
    <w:uiPriority w:val="99"/>
    <w:rPr>
      <w:sz w:val="18"/>
      <w:szCs w:val="18"/>
    </w:rPr>
  </w:style>
  <w:style w:type="character" w:customStyle="1" w:styleId="Char2">
    <w:name w:val="页脚 Char"/>
    <w:link w:val="a6"/>
    <w:uiPriority w:val="99"/>
    <w:rPr>
      <w:sz w:val="18"/>
      <w:szCs w:val="18"/>
    </w:rPr>
  </w:style>
  <w:style w:type="character" w:customStyle="1" w:styleId="Char4">
    <w:name w:val="标题 Char"/>
    <w:link w:val="a8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link w:val="a3"/>
    <w:uiPriority w:val="99"/>
    <w:semiHidden/>
    <w:rPr>
      <w:b/>
      <w:bCs/>
    </w:rPr>
  </w:style>
  <w:style w:type="character" w:customStyle="1" w:styleId="Char1">
    <w:name w:val="批注框文本 Char"/>
    <w:link w:val="a5"/>
    <w:uiPriority w:val="99"/>
    <w:semiHidden/>
    <w:rPr>
      <w:sz w:val="18"/>
      <w:szCs w:val="18"/>
    </w:rPr>
  </w:style>
  <w:style w:type="character" w:customStyle="1" w:styleId="keyword">
    <w:name w:val="keyword"/>
    <w:rsid w:val="00A207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8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3</Pages>
  <Words>190</Words>
  <Characters>1085</Characters>
  <Application>Microsoft Office Word</Application>
  <DocSecurity>0</DocSecurity>
  <Lines>9</Lines>
  <Paragraphs>2</Paragraphs>
  <ScaleCrop>false</ScaleCrop>
  <Company>China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魔力商品数据模型设计</dc:title>
  <dc:creator>User</dc:creator>
  <cp:lastModifiedBy>Sky</cp:lastModifiedBy>
  <cp:revision>29</cp:revision>
  <dcterms:created xsi:type="dcterms:W3CDTF">2014-06-08T05:15:00Z</dcterms:created>
  <dcterms:modified xsi:type="dcterms:W3CDTF">2014-08-10T09:54:00Z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